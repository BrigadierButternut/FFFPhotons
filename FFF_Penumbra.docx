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790" w:rsidRDefault="00761540" w:rsidP="00761540">
      <w:pPr>
        <w:spacing w:after="60"/>
        <w:jc w:val="center"/>
        <w:rPr>
          <w:rFonts w:ascii="Times New Roman" w:hAnsi="Times New Roman" w:cs="Times New Roman"/>
          <w:sz w:val="24"/>
          <w:szCs w:val="24"/>
        </w:rPr>
      </w:pPr>
      <w:r>
        <w:rPr>
          <w:rFonts w:ascii="Times New Roman" w:hAnsi="Times New Roman" w:cs="Times New Roman"/>
          <w:b/>
          <w:sz w:val="28"/>
          <w:szCs w:val="28"/>
        </w:rPr>
        <w:t>EXAMINATION OF OUT-OF-FIELD DOSE AND PENUMBRAL WIDTH OF FLATTENING FILTER FREE BEAMS IN MEDICAL LINEAR ACCELERATORS</w:t>
      </w:r>
    </w:p>
    <w:p w:rsidR="00761540" w:rsidRDefault="00761540" w:rsidP="00761540">
      <w:pPr>
        <w:spacing w:after="60"/>
        <w:jc w:val="center"/>
        <w:rPr>
          <w:rFonts w:ascii="Times New Roman" w:hAnsi="Times New Roman" w:cs="Times New Roman"/>
          <w:sz w:val="24"/>
          <w:szCs w:val="24"/>
        </w:rPr>
      </w:pPr>
    </w:p>
    <w:p w:rsidR="00761540" w:rsidRDefault="00761540" w:rsidP="00F5338F">
      <w:pPr>
        <w:spacing w:before="180" w:after="240" w:line="240" w:lineRule="auto"/>
        <w:jc w:val="center"/>
        <w:rPr>
          <w:rFonts w:ascii="Times New Roman" w:hAnsi="Times New Roman" w:cs="Times New Roman"/>
          <w:sz w:val="24"/>
          <w:szCs w:val="24"/>
        </w:rPr>
      </w:pPr>
      <w:r>
        <w:rPr>
          <w:rFonts w:ascii="Times New Roman" w:hAnsi="Times New Roman" w:cs="Times New Roman"/>
          <w:sz w:val="24"/>
          <w:szCs w:val="24"/>
        </w:rPr>
        <w:t xml:space="preserve">L.C. Bennett, </w:t>
      </w:r>
      <w:r w:rsidR="00BE1F11">
        <w:rPr>
          <w:rFonts w:ascii="Times New Roman" w:hAnsi="Times New Roman" w:cs="Times New Roman"/>
          <w:sz w:val="24"/>
          <w:szCs w:val="24"/>
        </w:rPr>
        <w:t xml:space="preserve">O.N. Vassiliev, </w:t>
      </w:r>
      <w:r>
        <w:rPr>
          <w:rFonts w:ascii="Times New Roman" w:hAnsi="Times New Roman" w:cs="Times New Roman"/>
          <w:sz w:val="24"/>
          <w:szCs w:val="24"/>
        </w:rPr>
        <w:t>University of Texas MD Anderson Cancer Center, Houston,</w:t>
      </w:r>
      <w:r w:rsidR="00F5338F">
        <w:rPr>
          <w:rFonts w:ascii="Times New Roman" w:hAnsi="Times New Roman" w:cs="Times New Roman"/>
          <w:sz w:val="24"/>
          <w:szCs w:val="24"/>
        </w:rPr>
        <w:t xml:space="preserve"> </w:t>
      </w:r>
      <w:r w:rsidR="00274196">
        <w:rPr>
          <w:rFonts w:ascii="Times New Roman" w:hAnsi="Times New Roman" w:cs="Times New Roman"/>
          <w:sz w:val="24"/>
          <w:szCs w:val="24"/>
        </w:rPr>
        <w:t xml:space="preserve">Texas, </w:t>
      </w:r>
      <w:r w:rsidR="00F5338F">
        <w:rPr>
          <w:rFonts w:ascii="Times New Roman" w:hAnsi="Times New Roman" w:cs="Times New Roman"/>
          <w:sz w:val="24"/>
          <w:szCs w:val="24"/>
        </w:rPr>
        <w:t>U.S.A.</w:t>
      </w:r>
    </w:p>
    <w:p w:rsidR="00952F21" w:rsidRDefault="00952F21" w:rsidP="00952F21">
      <w:pPr>
        <w:spacing w:before="180" w:after="240" w:line="240" w:lineRule="auto"/>
        <w:rPr>
          <w:rFonts w:ascii="Times New Roman" w:hAnsi="Times New Roman" w:cs="Times New Roman"/>
          <w:sz w:val="24"/>
          <w:szCs w:val="24"/>
        </w:rPr>
        <w:sectPr w:rsidR="00952F21" w:rsidSect="00761540">
          <w:pgSz w:w="11906" w:h="16838" w:code="9"/>
          <w:pgMar w:top="2102" w:right="1138" w:bottom="1080" w:left="1138" w:header="720" w:footer="720" w:gutter="0"/>
          <w:cols w:space="720"/>
          <w:docGrid w:linePitch="360"/>
        </w:sectPr>
      </w:pPr>
    </w:p>
    <w:p w:rsidR="00952F21" w:rsidRPr="00CC2149" w:rsidRDefault="00952F21" w:rsidP="00952F21">
      <w:pPr>
        <w:pStyle w:val="JAbstractTitle"/>
      </w:pPr>
      <w:r w:rsidRPr="00CC2149">
        <w:lastRenderedPageBreak/>
        <w:t>Abstract</w:t>
      </w:r>
    </w:p>
    <w:p w:rsidR="00952F21" w:rsidRDefault="00F30351" w:rsidP="00952F21">
      <w:pPr>
        <w:pStyle w:val="BodyTextIndent"/>
        <w:rPr>
          <w:kern w:val="16"/>
        </w:rPr>
      </w:pPr>
      <w:r>
        <w:rPr>
          <w:rStyle w:val="JBodyTextIndentChar"/>
        </w:rPr>
        <w:t xml:space="preserve">Until recently, medical linear accelerators (LINACS) have been equipped with a flattening filter in the beam line in order to make the intensity of the photon </w:t>
      </w:r>
      <w:r w:rsidR="004F197D">
        <w:rPr>
          <w:rStyle w:val="JBodyTextIndentChar"/>
        </w:rPr>
        <w:t xml:space="preserve">beam </w:t>
      </w:r>
      <w:r w:rsidR="005D1096">
        <w:rPr>
          <w:rStyle w:val="JBodyTextIndentChar"/>
        </w:rPr>
        <w:t>uniform at a specified depth. This makes calculation of patient dose simpler, but has the drawback of introducing additional scatter in peripher</w:t>
      </w:r>
      <w:r w:rsidR="00BC36B2">
        <w:rPr>
          <w:rStyle w:val="JBodyTextIndentChar"/>
        </w:rPr>
        <w:t xml:space="preserve">al regions of the photon field, leading to increased dose in regions </w:t>
      </w:r>
      <w:r w:rsidR="004F197D">
        <w:rPr>
          <w:rStyle w:val="JBodyTextIndentChar"/>
        </w:rPr>
        <w:t>outside</w:t>
      </w:r>
      <w:r w:rsidR="00296747">
        <w:rPr>
          <w:rStyle w:val="JBodyTextIndentChar"/>
        </w:rPr>
        <w:t xml:space="preserve"> </w:t>
      </w:r>
      <w:r w:rsidR="00BC36B2">
        <w:rPr>
          <w:rStyle w:val="JBodyTextIndentChar"/>
        </w:rPr>
        <w:t>the primary target and enhanced risk of developing secondary malignancies</w:t>
      </w:r>
      <w:r w:rsidR="004F197D">
        <w:rPr>
          <w:rStyle w:val="JBodyTextIndentChar"/>
        </w:rPr>
        <w:t xml:space="preserve"> and other complications</w:t>
      </w:r>
      <w:r w:rsidR="00BC36B2">
        <w:rPr>
          <w:rStyle w:val="JBodyTextIndentChar"/>
        </w:rPr>
        <w:t xml:space="preserve">. </w:t>
      </w:r>
      <w:r w:rsidR="004F197D">
        <w:rPr>
          <w:rStyle w:val="JBodyTextIndentChar"/>
        </w:rPr>
        <w:t xml:space="preserve">All leading </w:t>
      </w:r>
      <w:r w:rsidR="00BC36B2">
        <w:rPr>
          <w:rStyle w:val="JBodyTextIndentChar"/>
        </w:rPr>
        <w:t xml:space="preserve">manufacturers of </w:t>
      </w:r>
      <w:proofErr w:type="spellStart"/>
      <w:r w:rsidR="00BC36B2">
        <w:rPr>
          <w:rStyle w:val="JBodyTextIndentChar"/>
        </w:rPr>
        <w:t>linacs</w:t>
      </w:r>
      <w:proofErr w:type="spellEnd"/>
      <w:r w:rsidR="00BC36B2">
        <w:rPr>
          <w:rStyle w:val="JBodyTextIndentChar"/>
        </w:rPr>
        <w:t xml:space="preserve"> have introduc</w:t>
      </w:r>
      <w:r w:rsidR="004F197D">
        <w:rPr>
          <w:rStyle w:val="JBodyTextIndentChar"/>
        </w:rPr>
        <w:t>ed</w:t>
      </w:r>
      <w:r w:rsidR="00BC36B2">
        <w:rPr>
          <w:rStyle w:val="JBodyTextIndentChar"/>
        </w:rPr>
        <w:t xml:space="preserve"> a Flattening Filter Free (FFF) mode in their </w:t>
      </w:r>
      <w:r w:rsidR="004F197D">
        <w:rPr>
          <w:rStyle w:val="JBodyTextIndentChar"/>
        </w:rPr>
        <w:t xml:space="preserve">most recent </w:t>
      </w:r>
      <w:proofErr w:type="spellStart"/>
      <w:r w:rsidR="00BC36B2">
        <w:rPr>
          <w:rStyle w:val="JBodyTextIndentChar"/>
        </w:rPr>
        <w:t>linacs</w:t>
      </w:r>
      <w:proofErr w:type="spellEnd"/>
      <w:r w:rsidR="00BC36B2">
        <w:rPr>
          <w:rStyle w:val="JBodyTextIndentChar"/>
        </w:rPr>
        <w:t xml:space="preserve">, </w:t>
      </w:r>
      <w:r w:rsidR="004F197D">
        <w:rPr>
          <w:rStyle w:val="JBodyTextIndentChar"/>
        </w:rPr>
        <w:t xml:space="preserve">with the flattening filter completely removed from the beam-line. </w:t>
      </w:r>
      <w:r w:rsidR="00E760CC">
        <w:rPr>
          <w:rStyle w:val="JBodyTextIndentChar"/>
        </w:rPr>
        <w:t>W</w:t>
      </w:r>
      <w:r w:rsidR="00BC36B2">
        <w:rPr>
          <w:rStyle w:val="JBodyTextIndentChar"/>
        </w:rPr>
        <w:t xml:space="preserve">e show that the FFF modes on </w:t>
      </w:r>
      <w:r w:rsidR="00296747">
        <w:rPr>
          <w:rStyle w:val="JBodyTextIndentChar"/>
        </w:rPr>
        <w:t xml:space="preserve">a </w:t>
      </w:r>
      <w:r w:rsidR="00BC36B2">
        <w:rPr>
          <w:rStyle w:val="JBodyTextIndentChar"/>
        </w:rPr>
        <w:t>TrueBeam</w:t>
      </w:r>
      <w:r w:rsidR="00746A21" w:rsidRPr="00296747">
        <w:rPr>
          <w:rStyle w:val="JBodyTextIndentChar"/>
          <w:vertAlign w:val="superscript"/>
        </w:rPr>
        <w:t>TM</w:t>
      </w:r>
      <w:r w:rsidR="00BC36B2">
        <w:rPr>
          <w:rStyle w:val="JBodyTextIndentChar"/>
        </w:rPr>
        <w:t xml:space="preserve"> </w:t>
      </w:r>
      <w:proofErr w:type="spellStart"/>
      <w:r w:rsidR="00BC36B2">
        <w:rPr>
          <w:rStyle w:val="JBodyTextIndentChar"/>
        </w:rPr>
        <w:t>linac</w:t>
      </w:r>
      <w:proofErr w:type="spellEnd"/>
      <w:r w:rsidR="00BC36B2">
        <w:rPr>
          <w:rStyle w:val="JBodyTextIndentChar"/>
        </w:rPr>
        <w:t xml:space="preserve"> </w:t>
      </w:r>
      <w:r w:rsidR="00E760CC">
        <w:rPr>
          <w:rStyle w:val="JBodyTextIndentChar"/>
        </w:rPr>
        <w:t>(</w:t>
      </w:r>
      <w:r w:rsidR="008640DD">
        <w:rPr>
          <w:rStyle w:val="JBodyTextIndentChar"/>
        </w:rPr>
        <w:t>Varian Medical Systems, Palo Alto, CA</w:t>
      </w:r>
      <w:r w:rsidR="00E760CC">
        <w:rPr>
          <w:rStyle w:val="JBodyTextIndentChar"/>
        </w:rPr>
        <w:t xml:space="preserve">) </w:t>
      </w:r>
      <w:r w:rsidR="00BC36B2">
        <w:rPr>
          <w:rStyle w:val="JBodyTextIndentChar"/>
        </w:rPr>
        <w:t xml:space="preserve">exhibit a clinically relevant reduction in peripheral and out-of-field dose when compared to flattened beams </w:t>
      </w:r>
      <w:r w:rsidR="00594451">
        <w:rPr>
          <w:rStyle w:val="JBodyTextIndentChar"/>
        </w:rPr>
        <w:t>with similar depth-dose distributions</w:t>
      </w:r>
      <w:r w:rsidR="00BC36B2">
        <w:rPr>
          <w:rStyle w:val="JBodyTextIndentChar"/>
        </w:rPr>
        <w:t>.</w:t>
      </w:r>
    </w:p>
    <w:p w:rsidR="008017E0" w:rsidRDefault="008017E0" w:rsidP="007E1DE3">
      <w:pPr>
        <w:pStyle w:val="BodyTextIndent"/>
        <w:spacing w:before="180" w:after="60"/>
        <w:ind w:firstLine="0"/>
        <w:jc w:val="center"/>
        <w:rPr>
          <w:b/>
          <w:kern w:val="16"/>
          <w:sz w:val="24"/>
          <w:szCs w:val="24"/>
        </w:rPr>
      </w:pPr>
      <w:r>
        <w:rPr>
          <w:b/>
          <w:kern w:val="16"/>
          <w:sz w:val="24"/>
          <w:szCs w:val="24"/>
        </w:rPr>
        <w:t>INTRODUCTION</w:t>
      </w:r>
    </w:p>
    <w:p w:rsidR="00296747" w:rsidRDefault="008017E0" w:rsidP="008017E0">
      <w:pPr>
        <w:pStyle w:val="BodyTextIndent"/>
        <w:ind w:firstLine="0"/>
        <w:jc w:val="left"/>
        <w:rPr>
          <w:ins w:id="0" w:author="Bennett,Laura Christine" w:date="2016-10-04T11:51:00Z"/>
          <w:rStyle w:val="JBodyTextIndentChar"/>
        </w:rPr>
      </w:pPr>
      <w:r>
        <w:rPr>
          <w:rStyle w:val="JBodyTextIndentChar"/>
        </w:rPr>
        <w:t xml:space="preserve">     </w:t>
      </w:r>
      <w:r w:rsidR="001B352F">
        <w:rPr>
          <w:rStyle w:val="JBodyTextIndentChar"/>
        </w:rPr>
        <w:t xml:space="preserve">Flattening Filter Free beams are a relatively new modality in radiation oncology, with Varian </w:t>
      </w:r>
      <w:r w:rsidR="00143860">
        <w:rPr>
          <w:rStyle w:val="JBodyTextIndentChar"/>
        </w:rPr>
        <w:t xml:space="preserve">Medical systems </w:t>
      </w:r>
      <w:r w:rsidR="001B352F">
        <w:rPr>
          <w:rStyle w:val="JBodyTextIndentChar"/>
        </w:rPr>
        <w:t>releasing the TrueBeam</w:t>
      </w:r>
      <w:r w:rsidR="00746A21" w:rsidRPr="00296747">
        <w:rPr>
          <w:rStyle w:val="JBodyTextIndentChar"/>
          <w:vertAlign w:val="superscript"/>
        </w:rPr>
        <w:t>TM</w:t>
      </w:r>
      <w:r w:rsidR="001B352F">
        <w:rPr>
          <w:rStyle w:val="JBodyTextIndentChar"/>
        </w:rPr>
        <w:t xml:space="preserve"> medical linear accelerator with FFF options in 2010 and </w:t>
      </w:r>
      <w:proofErr w:type="spellStart"/>
      <w:r w:rsidR="001B352F">
        <w:rPr>
          <w:rStyle w:val="JBodyTextIndentChar"/>
        </w:rPr>
        <w:t>Elekta</w:t>
      </w:r>
      <w:proofErr w:type="spellEnd"/>
      <w:r w:rsidR="001B352F">
        <w:rPr>
          <w:rStyle w:val="JBodyTextIndentChar"/>
        </w:rPr>
        <w:t xml:space="preserve"> </w:t>
      </w:r>
      <w:r w:rsidR="00746A21">
        <w:rPr>
          <w:rStyle w:val="JBodyTextIndentChar"/>
        </w:rPr>
        <w:t xml:space="preserve">(Stockholm, Sweden) </w:t>
      </w:r>
      <w:r w:rsidR="001B352F">
        <w:rPr>
          <w:rStyle w:val="JBodyTextIndentChar"/>
        </w:rPr>
        <w:t>following with the Versa HD in 2013.</w:t>
      </w:r>
      <w:r w:rsidR="003E47DB">
        <w:rPr>
          <w:rStyle w:val="JBodyTextIndentChar"/>
        </w:rPr>
        <w:t xml:space="preserve"> The use of flattening filters was traditionally favoured due to the uniformity of the intensity of the photon </w:t>
      </w:r>
      <w:r w:rsidR="00746A21">
        <w:rPr>
          <w:rStyle w:val="JBodyTextIndentChar"/>
        </w:rPr>
        <w:t xml:space="preserve">beam </w:t>
      </w:r>
      <w:r w:rsidR="003E47DB">
        <w:rPr>
          <w:rStyle w:val="JBodyTextIndentChar"/>
        </w:rPr>
        <w:t xml:space="preserve"> they produce</w:t>
      </w:r>
      <w:r w:rsidR="00B56E26">
        <w:rPr>
          <w:rStyle w:val="JBodyTextIndentChar"/>
        </w:rPr>
        <w:t xml:space="preserve">, resulting in “flat” </w:t>
      </w:r>
      <w:r w:rsidR="00746A21">
        <w:rPr>
          <w:rStyle w:val="JBodyTextIndentChar"/>
        </w:rPr>
        <w:t xml:space="preserve">dose </w:t>
      </w:r>
      <w:del w:id="1" w:author="Vassiliev,Oleg N" w:date="2016-10-03T15:09:00Z">
        <w:r w:rsidR="00B56E26" w:rsidDel="00746A21">
          <w:rPr>
            <w:rStyle w:val="JBodyTextIndentChar"/>
          </w:rPr>
          <w:delText xml:space="preserve"> </w:delText>
        </w:r>
      </w:del>
      <w:r w:rsidR="00B56E26">
        <w:rPr>
          <w:rStyle w:val="JBodyTextIndentChar"/>
        </w:rPr>
        <w:t>profiles</w:t>
      </w:r>
      <w:r w:rsidR="0097783D">
        <w:rPr>
          <w:rStyle w:val="JBodyTextIndentChar"/>
        </w:rPr>
        <w:t xml:space="preserve">; the introduction of intensity-modulated radiotherapy (IMRT) and multi-leaf collimation (MLC), however, have allowed physicians to generate unique fields that </w:t>
      </w:r>
      <w:r w:rsidR="00746A21">
        <w:rPr>
          <w:rStyle w:val="JBodyTextIndentChar"/>
        </w:rPr>
        <w:t xml:space="preserve">modulate </w:t>
      </w:r>
      <w:r w:rsidR="0097783D">
        <w:rPr>
          <w:rStyle w:val="JBodyTextIndentChar"/>
        </w:rPr>
        <w:t xml:space="preserve"> photon </w:t>
      </w:r>
      <w:proofErr w:type="spellStart"/>
      <w:r w:rsidR="0097783D">
        <w:rPr>
          <w:rStyle w:val="JBodyTextIndentChar"/>
        </w:rPr>
        <w:t>fluence</w:t>
      </w:r>
      <w:proofErr w:type="spellEnd"/>
      <w:r w:rsidR="0097783D">
        <w:rPr>
          <w:rStyle w:val="JBodyTextIndentChar"/>
        </w:rPr>
        <w:t xml:space="preserve"> </w:t>
      </w:r>
      <w:r w:rsidR="00746A21">
        <w:rPr>
          <w:rStyle w:val="JBodyTextIndentChar"/>
        </w:rPr>
        <w:t>to achieve optimal dose distributions without using a flattening filter.</w:t>
      </w:r>
    </w:p>
    <w:p w:rsidR="00B56E26" w:rsidRDefault="00146CF0" w:rsidP="008017E0">
      <w:pPr>
        <w:pStyle w:val="BodyTextIndent"/>
        <w:ind w:firstLine="0"/>
        <w:jc w:val="left"/>
        <w:rPr>
          <w:rStyle w:val="JBodyTextIndentChar"/>
        </w:rPr>
      </w:pPr>
      <w:r>
        <w:rPr>
          <w:rStyle w:val="JBodyTextIndentChar"/>
        </w:rPr>
        <w:t xml:space="preserve">     </w:t>
      </w:r>
      <w:r w:rsidR="00A8773E">
        <w:rPr>
          <w:rStyle w:val="JBodyTextIndentChar"/>
        </w:rPr>
        <w:t xml:space="preserve">Removal of the flattening filter generates beams that are characterized by a “peaked” profile, with a higher photon intensity towards the </w:t>
      </w:r>
      <w:proofErr w:type="spellStart"/>
      <w:r w:rsidR="00A8773E">
        <w:rPr>
          <w:rStyle w:val="JBodyTextIndentChar"/>
        </w:rPr>
        <w:t>center</w:t>
      </w:r>
      <w:proofErr w:type="spellEnd"/>
      <w:r w:rsidR="00A8773E">
        <w:rPr>
          <w:rStyle w:val="JBodyTextIndentChar"/>
        </w:rPr>
        <w:t xml:space="preserve"> of the beam and a lower intensity towards the periphery. </w:t>
      </w:r>
      <w:r w:rsidR="00A04D06">
        <w:rPr>
          <w:rStyle w:val="JBodyTextIndentChar"/>
        </w:rPr>
        <w:t xml:space="preserve">Because the beam is </w:t>
      </w:r>
      <w:proofErr w:type="spellStart"/>
      <w:r w:rsidR="00A04D06">
        <w:rPr>
          <w:rStyle w:val="JBodyTextIndentChar"/>
        </w:rPr>
        <w:t>unflattened</w:t>
      </w:r>
      <w:proofErr w:type="spellEnd"/>
      <w:r w:rsidR="00A04D06">
        <w:rPr>
          <w:rStyle w:val="JBodyTextIndentChar"/>
        </w:rPr>
        <w:t>, the average energy of the photon spectra is</w:t>
      </w:r>
      <w:r w:rsidR="009C72A6">
        <w:rPr>
          <w:rStyle w:val="JBodyTextIndentChar"/>
        </w:rPr>
        <w:t xml:space="preserve"> lower</w:t>
      </w:r>
      <w:r w:rsidR="00A04D06">
        <w:rPr>
          <w:rStyle w:val="JBodyTextIndentChar"/>
        </w:rPr>
        <w:t xml:space="preserve">; for this reason, an FFF beam with nominal energy of 10 MV will have a similar depth-dose distribution to a flattened (FF) beam with nominal energy 6 MV. </w:t>
      </w:r>
      <w:r w:rsidR="00EB3734">
        <w:rPr>
          <w:rStyle w:val="JBodyTextIndentChar"/>
        </w:rPr>
        <w:t xml:space="preserve">FFF beams are capable of delivering a higher dose rate by upwards of a factor of 2.3 for 6 MV beams and 5.5 for 18 MV beams, allowing treatment times to be reduced and thus reducing the opportunity for </w:t>
      </w:r>
      <w:proofErr w:type="spellStart"/>
      <w:r w:rsidR="00EB3734">
        <w:rPr>
          <w:rStyle w:val="JBodyTextIndentChar"/>
        </w:rPr>
        <w:t>intrafractional</w:t>
      </w:r>
      <w:proofErr w:type="spellEnd"/>
      <w:r w:rsidR="00EB3734">
        <w:rPr>
          <w:rStyle w:val="JBodyTextIndentChar"/>
        </w:rPr>
        <w:t xml:space="preserve"> variation due to patient movement; additionally, </w:t>
      </w:r>
      <w:r w:rsidR="009C72A6">
        <w:rPr>
          <w:rStyle w:val="JBodyTextIndentChar"/>
        </w:rPr>
        <w:t xml:space="preserve">the removal of a </w:t>
      </w:r>
      <w:r w:rsidR="009C72A6">
        <w:rPr>
          <w:rStyle w:val="JBodyTextIndentChar"/>
        </w:rPr>
        <w:lastRenderedPageBreak/>
        <w:t>flattening filter greatly reduces the amount of scattered and</w:t>
      </w:r>
      <w:r w:rsidR="00EB3734">
        <w:rPr>
          <w:rStyle w:val="JBodyTextIndentChar"/>
        </w:rPr>
        <w:t xml:space="preserve"> leakage radiation </w:t>
      </w:r>
      <w:r>
        <w:rPr>
          <w:rStyle w:val="JBodyTextIndentChar"/>
        </w:rPr>
        <w:t xml:space="preserve">generated during treatment </w:t>
      </w:r>
      <w:r>
        <w:rPr>
          <w:rStyle w:val="JBodyTextIndentChar"/>
        </w:rPr>
        <w:fldChar w:fldCharType="begin" w:fldLock="1"/>
      </w:r>
      <w:r w:rsidR="000560D6">
        <w:rPr>
          <w:rStyle w:val="JBodyTextIndentChar"/>
        </w:rPr>
        <w:instrText>ADDIN CSL_CITATION { "citationItems" : [ { "id" : "ITEM-1", "itemData" : { "DOI" : "10.1088/0031-9155/51/7/019", "ISSN" : "0031-9155", "author" : [ { "dropping-particle" : "", "family" : "Vassiliev", "given" : "Oleg N.", "non-dropping-particle" : "", "parse-names" : false, "suffix" : "" }, { "dropping-particle" : "", "family" : "Titt", "given" : "Uwe", "non-dropping-particle" : "", "parse-names" : false, "suffix" : "" }, { "dropping-particle" : "", "family" : "Ponisch", "given" : "Falk", "non-dropping-particle" : "", "parse-names" : false, "suffix" : "" }, { "dropping-particle" : "", "family" : "Kry", "given" : "Stephen F.", "non-dropping-particle" : "", "parse-names" : false, "suffix" : "" }, { "dropping-particle" : "", "family" : "Mohan", "given" : "Radhe", "non-dropping-particle" : "", "parse-names" : false, "suffix" : "" }, { "dropping-particle" : "", "family" : "Gillin", "given" : "Michael T.", "non-dropping-particle" : "", "parse-names" : false, "suffix" : "" } ], "container-title" : "Cancer", "id" : "ITEM-1", "issued" : { "date-parts" : [ [ "2006" ] ] }, "page" : "1907-1917", "title" : "Dosimetric properties of photon beams from a flattening filter free clinical accelerator", "type" : "article-journal", "volume" : "51" }, "uris" : [ "http://www.mendeley.com/documents/?uuid=c128585e-07d4-471a-965e-d99e74601215" ] } ], "mendeley" : { "formattedCitation" : "[1]", "plainTextFormattedCitation" : "[1]", "previouslyFormattedCitation" : "[1]" }, "properties" : { "noteIndex" : 0 }, "schema" : "https://github.com/citation-style-language/schema/raw/master/csl-citation.json" }</w:instrText>
      </w:r>
      <w:r>
        <w:rPr>
          <w:rStyle w:val="JBodyTextIndentChar"/>
        </w:rPr>
        <w:fldChar w:fldCharType="separate"/>
      </w:r>
      <w:r w:rsidRPr="00146CF0">
        <w:rPr>
          <w:rStyle w:val="JBodyTextIndentChar"/>
          <w:noProof/>
        </w:rPr>
        <w:t>[1]</w:t>
      </w:r>
      <w:r>
        <w:rPr>
          <w:rStyle w:val="JBodyTextIndentChar"/>
        </w:rPr>
        <w:fldChar w:fldCharType="end"/>
      </w:r>
      <w:r>
        <w:rPr>
          <w:rStyle w:val="JBodyTextIndentChar"/>
        </w:rPr>
        <w:t>.</w:t>
      </w:r>
      <w:r w:rsidR="00A04D06">
        <w:rPr>
          <w:rStyle w:val="JBodyTextIndentChar"/>
        </w:rPr>
        <w:t xml:space="preserve"> </w:t>
      </w:r>
    </w:p>
    <w:p w:rsidR="00247558" w:rsidRDefault="00247558" w:rsidP="008017E0">
      <w:pPr>
        <w:pStyle w:val="BodyTextIndent"/>
        <w:ind w:firstLine="0"/>
        <w:jc w:val="left"/>
        <w:rPr>
          <w:rStyle w:val="JBodyTextIndentChar"/>
        </w:rPr>
      </w:pPr>
      <w:r>
        <w:rPr>
          <w:rStyle w:val="JBodyTextIndentChar"/>
        </w:rPr>
        <w:t xml:space="preserve">     Previous studies have demonstrated through the use of Monte Carlo models </w:t>
      </w:r>
      <w:r w:rsidR="003A0766">
        <w:rPr>
          <w:rStyle w:val="JBodyTextIndentChar"/>
        </w:rPr>
        <w:t xml:space="preserve">and measurements </w:t>
      </w:r>
      <w:r>
        <w:rPr>
          <w:rStyle w:val="JBodyTextIndentChar"/>
        </w:rPr>
        <w:t xml:space="preserve">that FFF beams have the potential to reduce dose in peripheral regions of the photon field </w:t>
      </w:r>
      <w:r>
        <w:rPr>
          <w:rStyle w:val="JBodyTextIndentChar"/>
        </w:rPr>
        <w:fldChar w:fldCharType="begin" w:fldLock="1"/>
      </w:r>
      <w:r>
        <w:rPr>
          <w:rStyle w:val="JBodyTextIndentChar"/>
        </w:rPr>
        <w:instrText>ADDIN CSL_CITATION { "citationItems" : [ { "id" : "ITEM-1", "itemData" : { "DOI" : "10.1118/1.2174720", "ISBN" : "0094-2405 (Print)\\n0094-2405 (Linking)", "ISSN" : "00942405", "PMID" : "16696457", "abstract" : "In conventional clinical linear accelerators, the flattening filter scatters and absorbs a large fraction of primary photons. Increasing the beam-on time, which also increases the out-of-field exposure to patients, compensates for the reduction in photon fluence. In recent years, intensity modulated radiation therapy has been introduced, yielding better dose distributions than conventional three-dimensional conformal therapy. The drawback of this method is the further increase in beam-on time. An accelerator with the flattening filter removed, which would increase photon fluence greatly, could deliver considerably higher dose rates. The objective of the present study is to investigate the dosimetric properties of 6 and 18 MV photon beams from an accelerator without a flattening filter. The dosimetric data were generated using the Monte Carlo programs BEAMnrc and DOSXYZnrc. The accelerator model was based on the Varian Clinac 2100 design. We compared depth doses, dose rates, lateral profiles, doses outside collimation, total and collimator scatter factors for an accelerator with and without a flatteneing filter. The study showed that removing the filter increased the dose rate on the central axis by a factor of 2.31 (6 MV) and 5.45 (18 MV) at a given target current. Because the flattening filter is a major source of head scatter photons, its removal from the beam line could reduce the out-of-field dose.", "author" : [ { "dropping-particle" : "", "family" : "Vassiliev", "given" : "Oleg N", "non-dropping-particle" : "", "parse-names" : false, "suffix" : "" }, { "dropping-particle" : "", "family" : "Titt", "given" : "Uwe", "non-dropping-particle" : "", "parse-names" : false, "suffix" : "" }, { "dropping-particle" : "", "family" : "Kry", "given" : "Stephen F", "non-dropping-particle" : "", "parse-names" : false, "suffix" : "" }, { "dropping-particle" : "", "family" : "P\u00f6nisch", "given" : "Falk", "non-dropping-particle" : "", "parse-names" : false, "suffix" : "" }, { "dropping-particle" : "", "family" : "Gillin", "given" : "Michael T", "non-dropping-particle" : "", "parse-names" : false, "suffix" : "" }, { "dropping-particle" : "", "family" : "Mohan", "given" : "Radhe", "non-dropping-particle" : "", "parse-names" : false, "suffix" : "" } ], "container-title" : "Medical physics", "id" : "ITEM-1", "issue" : "4", "issued" : { "date-parts" : [ [ "2006" ] ] }, "page" : "820-827", "title" : "Monte Carlo study of photon fields from a flattening filter-free clinical accelerator.", "type" : "article-journal", "volume" : "33" }, "uris" : [ "http://www.mendeley.com/documents/?uuid=71358ca9-2dd6-368b-ade7-aec7f05d57e3" ] } ], "mendeley" : { "formattedCitation" : "[2]", "plainTextFormattedCitation" : "[2]", "previouslyFormattedCitation" : "[2]" }, "properties" : { "noteIndex" : 0 }, "schema" : "https://github.com/citation-style-language/schema/raw/master/csl-citation.json" }</w:instrText>
      </w:r>
      <w:r>
        <w:rPr>
          <w:rStyle w:val="JBodyTextIndentChar"/>
        </w:rPr>
        <w:fldChar w:fldCharType="separate"/>
      </w:r>
      <w:r w:rsidRPr="00247558">
        <w:rPr>
          <w:rStyle w:val="JBodyTextIndentChar"/>
          <w:noProof/>
        </w:rPr>
        <w:t>[2]</w:t>
      </w:r>
      <w:r>
        <w:rPr>
          <w:rStyle w:val="JBodyTextIndentChar"/>
        </w:rPr>
        <w:fldChar w:fldCharType="end"/>
      </w:r>
      <w:r>
        <w:rPr>
          <w:rStyle w:val="JBodyTextIndentChar"/>
        </w:rPr>
        <w:fldChar w:fldCharType="begin" w:fldLock="1"/>
      </w:r>
      <w:r>
        <w:rPr>
          <w:rStyle w:val="JBodyTextIndentChar"/>
        </w:rPr>
        <w:instrText>ADDIN CSL_CITATION { "citationItems" : [ { "id" : "ITEM-1", "itemData" : { "DOI" : "10.1088/0031-9155/55/8/003", "ISSN" : "0031-9155", "PMID" : "20305334", "abstract" : "The aim of this paper is to determine the effect of removing the flattening filter from a linear accelerator on the out-of-field photon dose. A Monte Carlo model was used to simulate 6 MV and 18 MV photon beams from a Varian 2100 accelerator with the flattening filter in place and with it removed. The out-of-field photon doses and composition (head leakage, patient scatter and collimator scatter) were calculated from square open fields in a water tank as a function of distance from central axis, field size and depth. The out-of-field doses resulting from intensity-modulated radiation therapy to the prostate at 6 MV were also calculated, with and without the flattening filter, to sensitive organs in an anthropomorphic Rando phantom. Removal of the flattening filter reduced the out-of-field dose near the treatment field (&lt;3 cm from the field edge) because of decreased collimator scatter. It increased the out-of-field dose at intermediate distances from the field edge (3-15 cm) because of increased patient scatter. At greater distances, the out-of-field dose was decreased because of reduced head leakage. For the clinical treatment examined, the out-of-field dose was generally reduced following removal of the flattening filter, particularly at large distances from the treatment field. Removal of the flattening filter may be advantageous by reducing the out-of-field dose to the patient. This could contribute to reducing the long-term risk of secondary malignancies. In general, however, the out-of-field dose depends on treatment and patient parameters, and a reduction may not always be achievable.", "author" : [ { "dropping-particle" : "", "family" : "Kry", "given" : "S.F.", "non-dropping-particle" : "", "parse-names" : false, "suffix" : "" }, { "dropping-particle" : "", "family" : "Vassiliev", "given" : "O.N.", "non-dropping-particle" : "", "parse-names" : false, "suffix" : "" }, { "dropping-particle" : "", "family" : "Mohan", "given" : "Radhe", "non-dropping-particle" : "", "parse-names" : false, "suffix" : "" } ], "container-title" : "Physics in medicine and biology", "id" : "ITEM-1", "issue" : "8", "issued" : { "date-parts" : [ [ "2010" ] ] }, "page" : "2155-2166", "title" : "Out-of-field photon dose following removal of the flattening filter from a medical accelerator.", "type" : "article-journal", "volume" : "55" }, "uris" : [ "http://www.mendeley.com/documents/?uuid=e0d7a08a-3573-45ce-98fc-8f5c6fdb228b" ] } ], "mendeley" : { "formattedCitation" : "[3]", "plainTextFormattedCitation" : "[3]", "previouslyFormattedCitation" : "[3]" }, "properties" : { "noteIndex" : 0 }, "schema" : "https://github.com/citation-style-language/schema/raw/master/csl-citation.json" }</w:instrText>
      </w:r>
      <w:r>
        <w:rPr>
          <w:rStyle w:val="JBodyTextIndentChar"/>
        </w:rPr>
        <w:fldChar w:fldCharType="separate"/>
      </w:r>
      <w:r w:rsidRPr="00247558">
        <w:rPr>
          <w:rStyle w:val="JBodyTextIndentChar"/>
          <w:noProof/>
        </w:rPr>
        <w:t>[3]</w:t>
      </w:r>
      <w:r>
        <w:rPr>
          <w:rStyle w:val="JBodyTextIndentChar"/>
        </w:rPr>
        <w:fldChar w:fldCharType="end"/>
      </w:r>
      <w:r w:rsidR="00BE45F4">
        <w:rPr>
          <w:rStyle w:val="JBodyTextIndentChar"/>
        </w:rPr>
        <w:t>. It is believed that this effect could be a result of the reduction in scatter caused by elimination of the flattening filter</w:t>
      </w:r>
      <w:r w:rsidR="005B4C49">
        <w:rPr>
          <w:rStyle w:val="JBodyTextIndentChar"/>
        </w:rPr>
        <w:t xml:space="preserve">. We investigated various profile measurements from the Varian Representative Data set, examining penumbral width (distance between 80% and 20% central axis </w:t>
      </w:r>
      <w:proofErr w:type="gramStart"/>
      <w:r w:rsidR="005B4C49">
        <w:rPr>
          <w:rStyle w:val="JBodyTextIndentChar"/>
        </w:rPr>
        <w:t>dose</w:t>
      </w:r>
      <w:proofErr w:type="gramEnd"/>
      <w:r w:rsidR="005B4C49">
        <w:rPr>
          <w:rStyle w:val="JBodyTextIndentChar"/>
        </w:rPr>
        <w:t>) and relative dose at various distances from the field edge (defined as 50% central axis dose) in this study.</w:t>
      </w:r>
    </w:p>
    <w:p w:rsidR="00A04D06" w:rsidRPr="00516D85" w:rsidRDefault="00A04D06" w:rsidP="008017E0">
      <w:pPr>
        <w:pStyle w:val="BodyTextIndent"/>
        <w:ind w:firstLine="0"/>
        <w:jc w:val="left"/>
        <w:rPr>
          <w:rStyle w:val="JBodyTextIndentChar"/>
        </w:rPr>
      </w:pPr>
      <w:r>
        <w:rPr>
          <w:rStyle w:val="JBodyTextIndentChar"/>
        </w:rPr>
        <w:t xml:space="preserve">     For this investigation, we </w:t>
      </w:r>
      <w:r w:rsidR="000A13D2">
        <w:rPr>
          <w:rStyle w:val="JBodyTextIndentChar"/>
        </w:rPr>
        <w:t xml:space="preserve">compared beam profiles for </w:t>
      </w:r>
      <w:r w:rsidR="00C835AD">
        <w:rPr>
          <w:rStyle w:val="JBodyTextIndentChar"/>
        </w:rPr>
        <w:t xml:space="preserve">the energy </w:t>
      </w:r>
      <w:r w:rsidR="00065551">
        <w:rPr>
          <w:rStyle w:val="JBodyTextIndentChar"/>
        </w:rPr>
        <w:t>pairing of 10 MV FFF and 6 MV FF</w:t>
      </w:r>
      <w:r w:rsidR="000A13D2">
        <w:rPr>
          <w:rStyle w:val="JBodyTextIndentChar"/>
        </w:rPr>
        <w:t>.</w:t>
      </w:r>
      <w:r w:rsidR="00541336">
        <w:rPr>
          <w:rStyle w:val="JBodyTextIndentChar"/>
        </w:rPr>
        <w:t xml:space="preserve"> This beam energy pairing was chosen in order to compare the standard of care (6 MV FF) to a beam of similar depth dose distribution.</w:t>
      </w:r>
      <w:r w:rsidR="00516D85">
        <w:rPr>
          <w:rStyle w:val="JBodyTextIndentChar"/>
        </w:rPr>
        <w:t xml:space="preserve"> Profiles were compared for field sizes of 3x3 cm</w:t>
      </w:r>
      <w:r w:rsidR="00516D85">
        <w:rPr>
          <w:rStyle w:val="JBodyTextIndentChar"/>
          <w:vertAlign w:val="superscript"/>
        </w:rPr>
        <w:t>2</w:t>
      </w:r>
      <w:r w:rsidR="00516D85">
        <w:rPr>
          <w:rStyle w:val="JBodyTextIndentChar"/>
        </w:rPr>
        <w:t>, 4x4 cm</w:t>
      </w:r>
      <w:r w:rsidR="00516D85">
        <w:rPr>
          <w:rStyle w:val="JBodyTextIndentChar"/>
          <w:vertAlign w:val="superscript"/>
        </w:rPr>
        <w:t>2</w:t>
      </w:r>
      <w:r w:rsidR="00516D85">
        <w:rPr>
          <w:rStyle w:val="JBodyTextIndentChar"/>
        </w:rPr>
        <w:t>, 6x6 cm</w:t>
      </w:r>
      <w:r w:rsidR="00516D85">
        <w:rPr>
          <w:rStyle w:val="JBodyTextIndentChar"/>
          <w:vertAlign w:val="superscript"/>
        </w:rPr>
        <w:t>2</w:t>
      </w:r>
      <w:r w:rsidR="00516D85">
        <w:rPr>
          <w:rStyle w:val="JBodyTextIndentChar"/>
        </w:rPr>
        <w:t>, 8x8 cm</w:t>
      </w:r>
      <w:r w:rsidR="00516D85">
        <w:rPr>
          <w:rStyle w:val="JBodyTextIndentChar"/>
          <w:vertAlign w:val="superscript"/>
        </w:rPr>
        <w:t>2</w:t>
      </w:r>
      <w:r w:rsidR="00516D85">
        <w:rPr>
          <w:rStyle w:val="JBodyTextIndentChar"/>
        </w:rPr>
        <w:t>, and 10x10 cm</w:t>
      </w:r>
      <w:r w:rsidR="00516D85">
        <w:rPr>
          <w:rStyle w:val="JBodyTextIndentChar"/>
          <w:vertAlign w:val="superscript"/>
        </w:rPr>
        <w:t>2</w:t>
      </w:r>
      <w:r w:rsidR="009034FA">
        <w:rPr>
          <w:rStyle w:val="JBodyTextIndentChar"/>
        </w:rPr>
        <w:t>. Each field size was also examined at depths in water of 5 cm, 10 cm, 20 cm, and 30 cm.</w:t>
      </w:r>
      <w:r w:rsidR="001E08A9">
        <w:rPr>
          <w:rStyle w:val="JBodyTextIndentChar"/>
        </w:rPr>
        <w:t xml:space="preserve"> Relative dose was examined at distances of 2 mm, 5 mm, 10 mm, 30 mm, and 50 mm from the field edge.</w:t>
      </w:r>
    </w:p>
    <w:p w:rsidR="00527CBC" w:rsidRDefault="00427EC8" w:rsidP="007E1DE3">
      <w:pPr>
        <w:pStyle w:val="BodyTextIndent"/>
        <w:spacing w:before="180" w:after="60"/>
        <w:ind w:firstLine="0"/>
        <w:jc w:val="center"/>
        <w:rPr>
          <w:rStyle w:val="JBodyTextIndentChar"/>
          <w:b/>
          <w:sz w:val="24"/>
          <w:szCs w:val="28"/>
        </w:rPr>
      </w:pPr>
      <w:r w:rsidRPr="00427EC8">
        <w:rPr>
          <w:rStyle w:val="JBodyTextIndentChar"/>
          <w:b/>
          <w:sz w:val="24"/>
          <w:szCs w:val="28"/>
        </w:rPr>
        <w:t>NORMALIZATION OF PROFILES</w:t>
      </w:r>
    </w:p>
    <w:p w:rsidR="00427EC8" w:rsidRDefault="00427EC8" w:rsidP="00427EC8">
      <w:pPr>
        <w:pStyle w:val="BodyTextIndent"/>
        <w:ind w:firstLine="0"/>
        <w:jc w:val="left"/>
        <w:rPr>
          <w:rStyle w:val="JBodyTextIndentChar"/>
        </w:rPr>
      </w:pPr>
      <w:r>
        <w:rPr>
          <w:rStyle w:val="JBodyTextIndentChar"/>
        </w:rPr>
        <w:t xml:space="preserve">      </w:t>
      </w:r>
      <w:r w:rsidR="00263C8E">
        <w:rPr>
          <w:rStyle w:val="JBodyTextIndentChar"/>
        </w:rPr>
        <w:t xml:space="preserve">Because of the different shapes of the FF and FFF profiles, normalization </w:t>
      </w:r>
      <w:r w:rsidR="000A46A0">
        <w:rPr>
          <w:rStyle w:val="JBodyTextIndentChar"/>
        </w:rPr>
        <w:t xml:space="preserve">of FFF beams had to be done in such a way that the penumbral regions of the FF and FFF beams could be more </w:t>
      </w:r>
      <w:proofErr w:type="gramStart"/>
      <w:r w:rsidR="003A0766">
        <w:rPr>
          <w:rStyle w:val="JBodyTextIndentChar"/>
        </w:rPr>
        <w:t>fa</w:t>
      </w:r>
      <w:r w:rsidR="00664552">
        <w:rPr>
          <w:rStyle w:val="JBodyTextIndentChar"/>
        </w:rPr>
        <w:t>i</w:t>
      </w:r>
      <w:r w:rsidR="003A0766">
        <w:rPr>
          <w:rStyle w:val="JBodyTextIndentChar"/>
        </w:rPr>
        <w:t>rly</w:t>
      </w:r>
      <w:r w:rsidR="00664552">
        <w:rPr>
          <w:rStyle w:val="JBodyTextIndentChar"/>
        </w:rPr>
        <w:t xml:space="preserve"> </w:t>
      </w:r>
      <w:r w:rsidR="000A46A0">
        <w:rPr>
          <w:rStyle w:val="JBodyTextIndentChar"/>
        </w:rPr>
        <w:t xml:space="preserve"> compared</w:t>
      </w:r>
      <w:proofErr w:type="gramEnd"/>
      <w:r w:rsidR="000A46A0">
        <w:rPr>
          <w:rStyle w:val="JBodyTextIndentChar"/>
        </w:rPr>
        <w:t xml:space="preserve">. </w:t>
      </w:r>
      <w:r w:rsidR="001E2670">
        <w:rPr>
          <w:rStyle w:val="JBodyTextIndentChar"/>
        </w:rPr>
        <w:t xml:space="preserve">Methods for normalizing FFF beams have been developed using both the inflection point of the FFF profile as well as the spatial differences between the doses at 80% and 20% </w:t>
      </w:r>
      <w:r w:rsidR="00664552">
        <w:rPr>
          <w:rStyle w:val="JBodyTextIndentChar"/>
        </w:rPr>
        <w:t xml:space="preserve">of  </w:t>
      </w:r>
      <w:r w:rsidR="001E2670">
        <w:rPr>
          <w:rStyle w:val="JBodyTextIndentChar"/>
        </w:rPr>
        <w:t>the n</w:t>
      </w:r>
      <w:bookmarkStart w:id="2" w:name="_GoBack"/>
      <w:bookmarkEnd w:id="2"/>
      <w:r w:rsidR="001E2670">
        <w:rPr>
          <w:rStyle w:val="JBodyTextIndentChar"/>
        </w:rPr>
        <w:t xml:space="preserve">ormalized </w:t>
      </w:r>
      <w:r w:rsidR="00296747">
        <w:rPr>
          <w:rStyle w:val="JBodyTextIndentChar"/>
        </w:rPr>
        <w:t xml:space="preserve">central axis </w:t>
      </w:r>
      <w:r w:rsidR="001E2670">
        <w:rPr>
          <w:rStyle w:val="JBodyTextIndentChar"/>
        </w:rPr>
        <w:t xml:space="preserve">FF dose; however, these methods either fail to achieve optimal coverage of a target or result in excessive dose along the central axis of the FFF beam </w:t>
      </w:r>
      <w:r w:rsidR="001E2670">
        <w:rPr>
          <w:rStyle w:val="JBodyTextIndentChar"/>
        </w:rPr>
        <w:fldChar w:fldCharType="begin" w:fldLock="1"/>
      </w:r>
      <w:r w:rsidR="001E2670">
        <w:rPr>
          <w:rStyle w:val="JBodyTextIndentChar"/>
        </w:rPr>
        <w:instrText>ADDIN CSL_CITATION { "citationItems" : [ { "id" : "ITEM-1", "itemData" : { "DOI" : "10.1118/1.4754799", "ISSN" : "0094-2405", "PMID" : "23039680", "abstract" : "Purpose: Flattening filter free (FFF) beams generated by medical linear accelerators have recently started to be used in radiotherapy clinical practice. Such beams present fundamental differences with respect to the standard filter flattened (FF) beams, making the generally used dosimetric parameters and definitions not always viable. The present study will propose possible definitions and suggestions for some dosimetric parameters for use in quality assurance of FFF beams generated by medical linacs in radiotherapy.\\nMethods: The main characteristics of the photon beams have been analyzed using specific data generated by a Varian TrueBeam linac having both FFF and FF beams of 6 and 10 MV energy, respectively.\\nResults: Definitions for dose profile parameters are suggested starting from the renormalization of the FFF with respect to the corresponding FF beam. From this point the flatness concept has been translated into one of \u201cunflatness\u201d and other definitions have been proposed, maintaining a strict parallelism between FFF and FF parameter concepts.\\nConclusions: Ideas for quality controls used in establishing a quality assurance program when introducing FFF beams into the clinical environment are given here, keeping them similar to those used for standard FF beams. By following the suggestions in this report, the authors foresee that the introduction of FFF beams into a clinical radiotherapy environment will be as safe and well controlled as standard beam modalities using the existing guidelines.", "author" : [ { "dropping-particle" : "", "family" : "Fogliata", "given" : "A", "non-dropping-particle" : "", "parse-names" : false, "suffix" : "" }, { "dropping-particle" : "", "family" : "Garcia", "given" : "R", "non-dropping-particle" : "", "parse-names" : false, "suffix" : "" }, { "dropping-particle" : "", "family" : "Knoos", "given" : "T.", "non-dropping-particle" : "", "parse-names" : false, "suffix" : "" }, { "dropping-particle" : "", "family" : "Nicolini", "given" : "G", "non-dropping-particle" : "", "parse-names" : false, "suffix" : "" }, { "dropping-particle" : "", "family" : "Clivio", "given" : "A", "non-dropping-particle" : "", "parse-names" : false, "suffix" : "" }, { "dropping-particle" : "", "family" : "Vanetti", "given" : "E", "non-dropping-particle" : "", "parse-names" : false, "suffix" : "" }, { "dropping-particle" : "", "family" : "Khamphan", "given" : "C", "non-dropping-particle" : "", "parse-names" : false, "suffix" : "" }, { "dropping-particle" : "", "family" : "Cozzi", "given" : "L", "non-dropping-particle" : "", "parse-names" : false, "suffix" : "" } ], "container-title" : "Medical Physics", "id" : "ITEM-1", "issue" : "10", "issued" : { "date-parts" : [ [ "2012" ] ] }, "page" : "6455-6464", "title" : "Definition of parameters for quality assurance of flattening filter free (FFF) photon beams in radiation therapy", "type" : "article-journal", "volume" : "39" }, "uris" : [ "http://www.mendeley.com/documents/?uuid=be8f589e-0db0-3261-885d-ffb512ed2f1f" ] }, { "id" : "ITEM-2", "itemData" : { "DOI" : "10.1118/1.2201149", "ISSN" : "0094-2405", "PMID" : "16872081", "abstract" : "Several studies have shown that removal of the flattening filter from the treatment head of a clinical accelerator increases the dose rate and changes the lateral profile in radiation therapy with photons. However, the multileaf collimator(MLC) used to shape the field was not taken into consideration in these studies. We therefore investigated the effect of the MLC on flattened and unflattened beams. To do this, we performed measurements on a Varian Clinac 21EX and MCNPXMonte Carlo simulations to analyze the physical properties of the photon beam. We compared lateral profiles, depth dose curves, MLC leakages, and total scatter factors for two energies (6 and 18 MV ) of MLC-shaped fields and jaw-shaped fields. Our study showed that flattening filter-free beams shaped by a MLC differ from the jaw-shaped beams. Similar differences were also observed for flattened beams. Although both collimating methods produced identical depth dose curves, the penumbra size and the MLC leakage were reduced in the softer, unflattened beam and the total scatter factors showed a smaller field size dependence.", "author" : [ { "dropping-particle" : "", "family" : "P\u00f6nisch", "given" : "Falk", "non-dropping-particle" : "", "parse-names" : false, "suffix" : "" }, { "dropping-particle" : "", "family" : "Titt", "given" : "Uwe", "non-dropping-particle" : "", "parse-names" : false, "suffix" : "" }, { "dropping-particle" : "", "family" : "Vassiliev", "given" : "Oleg N", "non-dropping-particle" : "", "parse-names" : false, "suffix" : "" }, { "dropping-particle" : "", "family" : "Kry", "given" : "Stephen F", "non-dropping-particle" : "", "parse-names" : false, "suffix" : "" }, { "dropping-particle" : "", "family" : "Mohan", "given" : "Radhe", "non-dropping-particle" : "", "parse-names" : false, "suffix" : "" } ], "container-title" : "Medical Physics", "id" : "ITEM-2", "issue" : "6", "issued" : { "date-parts" : [ [ "2006" ] ] }, "page" : "1738-1746", "title" : "Properties of unflattened photon beams shaped by a multileaf collimator", "type" : "article-journal", "volume" : "33" }, "uris" : [ "http://www.mendeley.com/documents/?uuid=3892ed6f-40d9-3db4-9345-dcf68bf2a53a" ] } ], "mendeley" : { "formattedCitation" : "[4], [5]", "plainTextFormattedCitation" : "[4], [5]", "previouslyFormattedCitation" : "[2], [4]" }, "properties" : { "noteIndex" : 0 }, "schema" : "https://github.com/citation-style-language/schema/raw/master/csl-citation.json" }</w:instrText>
      </w:r>
      <w:r w:rsidR="001E2670">
        <w:rPr>
          <w:rStyle w:val="JBodyTextIndentChar"/>
        </w:rPr>
        <w:fldChar w:fldCharType="separate"/>
      </w:r>
      <w:r w:rsidR="001E2670" w:rsidRPr="001E2670">
        <w:rPr>
          <w:rStyle w:val="JBodyTextIndentChar"/>
          <w:noProof/>
        </w:rPr>
        <w:t>[4], [5]</w:t>
      </w:r>
      <w:r w:rsidR="001E2670">
        <w:rPr>
          <w:rStyle w:val="JBodyTextIndentChar"/>
        </w:rPr>
        <w:fldChar w:fldCharType="end"/>
      </w:r>
      <w:r w:rsidR="001E2670">
        <w:rPr>
          <w:rStyle w:val="JBodyTextIndentChar"/>
        </w:rPr>
        <w:t>.</w:t>
      </w:r>
      <w:r w:rsidR="00AB24ED">
        <w:rPr>
          <w:rStyle w:val="JBodyTextIndentChar"/>
        </w:rPr>
        <w:t xml:space="preserve"> For this reason, </w:t>
      </w:r>
      <w:r w:rsidR="00EA204A">
        <w:rPr>
          <w:rStyle w:val="JBodyTextIndentChar"/>
        </w:rPr>
        <w:t xml:space="preserve">we normalized the FF profiles such that central axis dose was 110%; </w:t>
      </w:r>
      <w:r w:rsidR="00A3453C">
        <w:rPr>
          <w:rStyle w:val="JBodyTextIndentChar"/>
        </w:rPr>
        <w:t>the dose of the FFF beam at the location</w:t>
      </w:r>
      <w:r w:rsidR="009B0EFC">
        <w:rPr>
          <w:rStyle w:val="JBodyTextIndentChar"/>
        </w:rPr>
        <w:t xml:space="preserve"> of 100% FF dose was then used to normalize the FFF beam. This allowed </w:t>
      </w:r>
      <w:r w:rsidR="00E26752">
        <w:rPr>
          <w:rStyle w:val="JBodyTextIndentChar"/>
        </w:rPr>
        <w:t xml:space="preserve">us to examine the profiles and penumbra under clinically relevant conditions, as the hypothetical target volume would be neither </w:t>
      </w:r>
      <w:proofErr w:type="spellStart"/>
      <w:r w:rsidR="00E26752">
        <w:rPr>
          <w:rStyle w:val="JBodyTextIndentChar"/>
        </w:rPr>
        <w:t>underdosed</w:t>
      </w:r>
      <w:proofErr w:type="spellEnd"/>
      <w:r w:rsidR="00E26752">
        <w:rPr>
          <w:rStyle w:val="JBodyTextIndentChar"/>
        </w:rPr>
        <w:t xml:space="preserve"> nor overdosed using this method.</w:t>
      </w:r>
    </w:p>
    <w:p w:rsidR="00502BA4" w:rsidRDefault="00502BA4" w:rsidP="00427EC8">
      <w:pPr>
        <w:pStyle w:val="BodyTextIndent"/>
        <w:ind w:firstLine="0"/>
        <w:jc w:val="left"/>
        <w:rPr>
          <w:rStyle w:val="JBodyTextIndentChar"/>
        </w:rPr>
      </w:pPr>
    </w:p>
    <w:p w:rsidR="00502BA4" w:rsidRDefault="00502BA4" w:rsidP="00427EC8">
      <w:pPr>
        <w:pStyle w:val="BodyTextIndent"/>
        <w:ind w:firstLine="0"/>
        <w:jc w:val="left"/>
        <w:rPr>
          <w:rStyle w:val="JBodyTextIndentChar"/>
        </w:rPr>
      </w:pPr>
    </w:p>
    <w:p w:rsidR="00502BA4" w:rsidRDefault="00502BA4" w:rsidP="00427EC8">
      <w:pPr>
        <w:pStyle w:val="BodyTextIndent"/>
        <w:ind w:firstLine="0"/>
        <w:jc w:val="left"/>
        <w:rPr>
          <w:rStyle w:val="JBodyTextIndentChar"/>
        </w:rPr>
      </w:pPr>
    </w:p>
    <w:p w:rsidR="00502BA4" w:rsidRDefault="00502BA4" w:rsidP="00427EC8">
      <w:pPr>
        <w:pStyle w:val="BodyTextIndent"/>
        <w:ind w:firstLine="0"/>
        <w:jc w:val="left"/>
        <w:rPr>
          <w:rStyle w:val="JBodyTextIndentChar"/>
        </w:rPr>
      </w:pPr>
    </w:p>
    <w:p w:rsidR="00502BA4" w:rsidRDefault="00502BA4" w:rsidP="00427EC8">
      <w:pPr>
        <w:pStyle w:val="BodyTextIndent"/>
        <w:ind w:firstLine="0"/>
        <w:jc w:val="left"/>
        <w:rPr>
          <w:rStyle w:val="JBodyTextIndentChar"/>
        </w:rPr>
      </w:pPr>
    </w:p>
    <w:p w:rsidR="002C02DB" w:rsidRDefault="002C02DB" w:rsidP="002E5DC2">
      <w:pPr>
        <w:pStyle w:val="BodyTextIndent"/>
        <w:spacing w:before="180" w:after="60"/>
        <w:ind w:firstLine="0"/>
        <w:jc w:val="center"/>
        <w:rPr>
          <w:rStyle w:val="JBodyTextIndentChar"/>
          <w:b/>
          <w:sz w:val="24"/>
          <w:szCs w:val="28"/>
        </w:rPr>
        <w:sectPr w:rsidR="002C02DB" w:rsidSect="00952F21">
          <w:type w:val="continuous"/>
          <w:pgSz w:w="11906" w:h="16838" w:code="9"/>
          <w:pgMar w:top="2102" w:right="1138" w:bottom="1080" w:left="1138" w:header="720" w:footer="720" w:gutter="0"/>
          <w:cols w:num="2" w:space="720"/>
          <w:docGrid w:linePitch="360"/>
        </w:sectPr>
      </w:pPr>
    </w:p>
    <w:p w:rsidR="002C02DB" w:rsidRDefault="00442415" w:rsidP="002E5DC2">
      <w:pPr>
        <w:pStyle w:val="BodyTextIndent"/>
        <w:spacing w:before="180" w:after="60"/>
        <w:ind w:firstLine="0"/>
        <w:jc w:val="center"/>
        <w:rPr>
          <w:rStyle w:val="JBodyTextIndentChar"/>
          <w:b/>
          <w:sz w:val="24"/>
          <w:szCs w:val="28"/>
        </w:rPr>
      </w:pPr>
      <w:r>
        <w:rPr>
          <w:noProof/>
          <w:lang w:val="en-US"/>
        </w:rPr>
        <w:lastRenderedPageBreak/>
        <w:drawing>
          <wp:inline distT="0" distB="0" distL="0" distR="0" wp14:anchorId="6F4978B0" wp14:editId="754C413E">
            <wp:extent cx="6134100" cy="30480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8B5606" w:rsidRDefault="008B5606" w:rsidP="002E5DC2">
      <w:pPr>
        <w:pStyle w:val="BodyTextIndent"/>
        <w:spacing w:before="180" w:after="60"/>
        <w:ind w:firstLine="0"/>
        <w:jc w:val="center"/>
        <w:rPr>
          <w:rStyle w:val="JBodyTextIndentChar"/>
          <w:b/>
          <w:sz w:val="24"/>
          <w:szCs w:val="28"/>
        </w:rPr>
      </w:pPr>
      <w:r>
        <w:rPr>
          <w:noProof/>
          <w:lang w:val="en-US"/>
        </w:rPr>
        <w:drawing>
          <wp:inline distT="0" distB="0" distL="0" distR="0" wp14:anchorId="6F1F6FC7" wp14:editId="180E66D2">
            <wp:extent cx="6135624" cy="3044952"/>
            <wp:effectExtent l="0" t="0" r="17780" b="31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940D0" w:rsidRDefault="009940D0" w:rsidP="009940D0">
      <w:pPr>
        <w:pStyle w:val="BodyTextIndent"/>
        <w:spacing w:before="180" w:after="60"/>
        <w:ind w:firstLine="0"/>
        <w:rPr>
          <w:rStyle w:val="JBodyTextIndentChar"/>
          <w:szCs w:val="28"/>
        </w:rPr>
      </w:pPr>
      <w:r w:rsidRPr="009940D0">
        <w:rPr>
          <w:rStyle w:val="JBodyTextIndentChar"/>
          <w:szCs w:val="28"/>
        </w:rPr>
        <w:t>Figure 1</w:t>
      </w:r>
      <w:r w:rsidR="00DF29DE">
        <w:rPr>
          <w:rStyle w:val="JBodyTextIndentChar"/>
          <w:szCs w:val="28"/>
        </w:rPr>
        <w:t xml:space="preserve"> (top)</w:t>
      </w:r>
      <w:r w:rsidRPr="009940D0">
        <w:rPr>
          <w:rStyle w:val="JBodyTextIndentChar"/>
          <w:szCs w:val="28"/>
        </w:rPr>
        <w:t xml:space="preserve">: Percent </w:t>
      </w:r>
      <w:r>
        <w:rPr>
          <w:rStyle w:val="JBodyTextIndentChar"/>
          <w:szCs w:val="28"/>
        </w:rPr>
        <w:t>difference in dose relative to central axis between FFF beams and FF beams. Negative values indicate that relative dose for the FFF beam was lower than relative dose for the FF beam at the same location.</w:t>
      </w:r>
    </w:p>
    <w:p w:rsidR="00DF29DE" w:rsidRPr="009940D0" w:rsidRDefault="00DF29DE" w:rsidP="009940D0">
      <w:pPr>
        <w:pStyle w:val="BodyTextIndent"/>
        <w:spacing w:before="180" w:after="60"/>
        <w:ind w:firstLine="0"/>
        <w:rPr>
          <w:rStyle w:val="JBodyTextIndentChar"/>
          <w:szCs w:val="28"/>
        </w:rPr>
      </w:pPr>
      <w:r>
        <w:rPr>
          <w:rStyle w:val="JBodyTextIndentChar"/>
          <w:szCs w:val="28"/>
        </w:rPr>
        <w:t xml:space="preserve">Figure 2 (bottom): </w:t>
      </w:r>
      <w:r w:rsidR="00B37270">
        <w:rPr>
          <w:rStyle w:val="JBodyTextIndentChar"/>
          <w:szCs w:val="28"/>
        </w:rPr>
        <w:t>Percent difference in penumbral width of FFF beam with respect to FF beam. The x-axis indicates the length of one side of a square field.</w:t>
      </w:r>
    </w:p>
    <w:p w:rsidR="00421521" w:rsidRDefault="00421521" w:rsidP="002E5DC2">
      <w:pPr>
        <w:pStyle w:val="BodyTextIndent"/>
        <w:spacing w:before="180" w:after="60"/>
        <w:ind w:firstLine="0"/>
        <w:jc w:val="center"/>
        <w:rPr>
          <w:rStyle w:val="JBodyTextIndentChar"/>
          <w:b/>
          <w:sz w:val="24"/>
          <w:szCs w:val="28"/>
        </w:rPr>
      </w:pPr>
    </w:p>
    <w:p w:rsidR="00192401" w:rsidRDefault="00192401" w:rsidP="002E5DC2">
      <w:pPr>
        <w:pStyle w:val="BodyTextIndent"/>
        <w:spacing w:before="180" w:after="60"/>
        <w:ind w:firstLine="0"/>
        <w:jc w:val="center"/>
        <w:rPr>
          <w:rStyle w:val="JBodyTextIndentChar"/>
          <w:b/>
          <w:sz w:val="24"/>
          <w:szCs w:val="28"/>
        </w:rPr>
        <w:sectPr w:rsidR="00192401" w:rsidSect="002C02DB">
          <w:type w:val="continuous"/>
          <w:pgSz w:w="11906" w:h="16838" w:code="9"/>
          <w:pgMar w:top="2102" w:right="1138" w:bottom="1080" w:left="1138" w:header="720" w:footer="720" w:gutter="0"/>
          <w:cols w:space="720"/>
          <w:docGrid w:linePitch="360"/>
        </w:sectPr>
      </w:pPr>
    </w:p>
    <w:p w:rsidR="002E5DC2" w:rsidRPr="002F5242" w:rsidRDefault="00664552" w:rsidP="002E5DC2">
      <w:pPr>
        <w:pStyle w:val="BodyTextIndent"/>
        <w:spacing w:before="180" w:after="60"/>
        <w:ind w:firstLine="0"/>
        <w:jc w:val="center"/>
        <w:rPr>
          <w:rStyle w:val="JBodyTextIndentChar"/>
          <w:sz w:val="22"/>
          <w:szCs w:val="24"/>
        </w:rPr>
      </w:pPr>
      <w:r>
        <w:rPr>
          <w:rStyle w:val="JBodyTextIndentChar"/>
          <w:b/>
          <w:sz w:val="24"/>
          <w:szCs w:val="28"/>
        </w:rPr>
        <w:lastRenderedPageBreak/>
        <w:t>RESULTS</w:t>
      </w:r>
    </w:p>
    <w:p w:rsidR="00502BA4" w:rsidRDefault="000560D6" w:rsidP="00502BA4">
      <w:pPr>
        <w:pStyle w:val="BodyTextIndent"/>
        <w:spacing w:before="120" w:after="60"/>
        <w:ind w:firstLine="0"/>
        <w:jc w:val="left"/>
        <w:rPr>
          <w:rStyle w:val="JBodyTextIndentChar"/>
          <w:i/>
          <w:sz w:val="24"/>
          <w:szCs w:val="24"/>
        </w:rPr>
      </w:pPr>
      <w:r>
        <w:rPr>
          <w:rStyle w:val="JBodyTextIndentChar"/>
        </w:rPr>
        <w:t xml:space="preserve"> </w:t>
      </w:r>
      <w:r w:rsidR="00844EC7">
        <w:rPr>
          <w:rStyle w:val="JBodyTextIndentChar"/>
          <w:i/>
          <w:sz w:val="24"/>
          <w:szCs w:val="24"/>
        </w:rPr>
        <w:t>Relative Dose in Profile Periphery</w:t>
      </w:r>
    </w:p>
    <w:p w:rsidR="000560D6" w:rsidRDefault="00844EC7" w:rsidP="0003148E">
      <w:pPr>
        <w:pStyle w:val="BodyTextIndent"/>
        <w:ind w:firstLine="0"/>
        <w:jc w:val="left"/>
        <w:rPr>
          <w:rStyle w:val="JBodyTextIndentChar"/>
          <w:szCs w:val="24"/>
        </w:rPr>
      </w:pPr>
      <w:r>
        <w:rPr>
          <w:rStyle w:val="JBodyTextIndentChar"/>
          <w:i/>
          <w:sz w:val="24"/>
          <w:szCs w:val="24"/>
        </w:rPr>
        <w:t xml:space="preserve"> </w:t>
      </w:r>
      <w:r w:rsidR="00C5294B">
        <w:rPr>
          <w:rStyle w:val="JBodyTextIndentChar"/>
          <w:szCs w:val="24"/>
        </w:rPr>
        <w:t xml:space="preserve">    </w:t>
      </w:r>
      <w:r w:rsidR="001379D8">
        <w:rPr>
          <w:rStyle w:val="JBodyTextIndentChar"/>
          <w:szCs w:val="24"/>
        </w:rPr>
        <w:t xml:space="preserve">Relative dose in the peripheral and out-of-field regions of the profiles showed a favourable reduction </w:t>
      </w:r>
      <w:r w:rsidR="001379D8">
        <w:rPr>
          <w:rStyle w:val="JBodyTextIndentChar"/>
          <w:szCs w:val="24"/>
        </w:rPr>
        <w:lastRenderedPageBreak/>
        <w:t>of dose for the FFF beams compared to the FF beams</w:t>
      </w:r>
      <w:r w:rsidR="008649E0">
        <w:rPr>
          <w:rStyle w:val="JBodyTextIndentChar"/>
          <w:szCs w:val="24"/>
        </w:rPr>
        <w:t>.</w:t>
      </w:r>
      <w:r w:rsidR="00E505C0">
        <w:rPr>
          <w:rStyle w:val="JBodyTextIndentChar"/>
          <w:szCs w:val="24"/>
        </w:rPr>
        <w:t xml:space="preserve"> </w:t>
      </w:r>
      <w:r w:rsidR="0021531A">
        <w:rPr>
          <w:rStyle w:val="JBodyTextIndentChar"/>
          <w:szCs w:val="24"/>
        </w:rPr>
        <w:t>The difference between FFF beams and FF beams was seen to become larger with increasing distance from the field edge</w:t>
      </w:r>
      <w:r w:rsidR="00F36A7B">
        <w:rPr>
          <w:rStyle w:val="JBodyTextIndentChar"/>
          <w:szCs w:val="24"/>
        </w:rPr>
        <w:t>; no discernible difference due to change in field size was observed in this data set.</w:t>
      </w:r>
      <w:r w:rsidR="0003148E">
        <w:rPr>
          <w:rStyle w:val="JBodyTextIndentChar"/>
          <w:szCs w:val="24"/>
        </w:rPr>
        <w:t xml:space="preserve"> </w:t>
      </w:r>
      <w:r w:rsidR="00657801">
        <w:rPr>
          <w:rStyle w:val="JBodyTextIndentChar"/>
          <w:szCs w:val="24"/>
        </w:rPr>
        <w:t>At regions closer to the field edge, relative dose was generally higher for the FFF beam than for the FF beam</w:t>
      </w:r>
      <w:r w:rsidR="00B3420C">
        <w:rPr>
          <w:rStyle w:val="JBodyTextIndentChar"/>
          <w:szCs w:val="24"/>
        </w:rPr>
        <w:t>.</w:t>
      </w:r>
    </w:p>
    <w:p w:rsidR="00321302" w:rsidRDefault="00321302" w:rsidP="0003148E">
      <w:pPr>
        <w:pStyle w:val="BodyTextIndent"/>
        <w:ind w:firstLine="0"/>
        <w:jc w:val="left"/>
        <w:rPr>
          <w:rStyle w:val="JBodyTextIndentChar"/>
          <w:szCs w:val="24"/>
        </w:rPr>
      </w:pPr>
    </w:p>
    <w:p w:rsidR="00321302" w:rsidRDefault="00321302" w:rsidP="0003148E">
      <w:pPr>
        <w:pStyle w:val="BodyTextIndent"/>
        <w:ind w:firstLine="0"/>
        <w:jc w:val="left"/>
        <w:rPr>
          <w:rStyle w:val="JBodyTextIndentChar"/>
          <w:szCs w:val="24"/>
        </w:rPr>
      </w:pPr>
    </w:p>
    <w:p w:rsidR="0003148E" w:rsidRPr="0003148E" w:rsidRDefault="0003148E" w:rsidP="0003148E">
      <w:pPr>
        <w:pStyle w:val="BodyTextIndent"/>
        <w:spacing w:before="120" w:after="60"/>
        <w:ind w:firstLine="0"/>
        <w:jc w:val="left"/>
        <w:rPr>
          <w:rStyle w:val="JBodyTextIndentChar"/>
          <w:sz w:val="24"/>
          <w:szCs w:val="24"/>
        </w:rPr>
      </w:pPr>
      <w:r>
        <w:rPr>
          <w:rStyle w:val="JBodyTextIndentChar"/>
          <w:i/>
          <w:sz w:val="24"/>
          <w:szCs w:val="24"/>
        </w:rPr>
        <w:t>Penumbral Width</w:t>
      </w:r>
    </w:p>
    <w:p w:rsidR="00D926F3" w:rsidRDefault="00CA05F9" w:rsidP="008017E0">
      <w:pPr>
        <w:pStyle w:val="BodyTextIndent"/>
        <w:ind w:firstLine="0"/>
        <w:jc w:val="left"/>
        <w:rPr>
          <w:rStyle w:val="JBodyTextIndentChar"/>
          <w:szCs w:val="24"/>
        </w:rPr>
      </w:pPr>
      <w:r>
        <w:rPr>
          <w:rStyle w:val="JBodyTextIndentChar"/>
          <w:szCs w:val="24"/>
        </w:rPr>
        <w:t xml:space="preserve">     </w:t>
      </w:r>
      <w:r w:rsidR="001D2F24">
        <w:rPr>
          <w:rStyle w:val="JBodyTextIndentChar"/>
          <w:szCs w:val="24"/>
        </w:rPr>
        <w:t>The penumbral width of the FFF beam relative to that of the FF beam was seen to decrease with increasing field size</w:t>
      </w:r>
      <w:r w:rsidR="00027175">
        <w:rPr>
          <w:rStyle w:val="JBodyTextIndentChar"/>
          <w:szCs w:val="24"/>
        </w:rPr>
        <w:t>; this may be seen in Fig. 2 (above). Penumbral width tended to decrease with increasing depth of measurement; additionally, the rate of decrease tended to increase with i</w:t>
      </w:r>
      <w:r w:rsidR="00D65E11">
        <w:rPr>
          <w:rStyle w:val="JBodyTextIndentChar"/>
          <w:szCs w:val="24"/>
        </w:rPr>
        <w:t xml:space="preserve">ncreasing depth of measurement, as the slopes of linear fits of the data at each depth became increasingly negative at -0.0073, -0.009, -0.017, and -0.0335 for depths of 5 cm, 10 cm, 20 cm, and 30 cm respectively. </w:t>
      </w:r>
      <w:r w:rsidR="00146CF0">
        <w:rPr>
          <w:rStyle w:val="JBodyTextIndentChar"/>
        </w:rPr>
        <w:t xml:space="preserve">  </w:t>
      </w:r>
    </w:p>
    <w:p w:rsidR="00D926F3" w:rsidRDefault="007E2D31" w:rsidP="00D926F3">
      <w:pPr>
        <w:pStyle w:val="BodyTextIndent"/>
        <w:spacing w:before="120" w:after="60"/>
        <w:ind w:firstLine="0"/>
        <w:jc w:val="center"/>
        <w:rPr>
          <w:rStyle w:val="JBodyTextIndentChar"/>
          <w:b/>
          <w:sz w:val="24"/>
          <w:szCs w:val="24"/>
        </w:rPr>
      </w:pPr>
      <w:r>
        <w:rPr>
          <w:rStyle w:val="JBodyTextIndentChar"/>
          <w:b/>
          <w:sz w:val="24"/>
          <w:szCs w:val="24"/>
        </w:rPr>
        <w:t xml:space="preserve">SUMMARY AND </w:t>
      </w:r>
      <w:r w:rsidR="00D926F3">
        <w:rPr>
          <w:rStyle w:val="JBodyTextIndentChar"/>
          <w:b/>
          <w:sz w:val="24"/>
          <w:szCs w:val="24"/>
        </w:rPr>
        <w:t>CONCLUSIONS</w:t>
      </w:r>
    </w:p>
    <w:p w:rsidR="00D926F3" w:rsidRDefault="00F11677" w:rsidP="00F11677">
      <w:pPr>
        <w:pStyle w:val="BodyTextIndent"/>
        <w:ind w:firstLine="0"/>
        <w:jc w:val="left"/>
        <w:rPr>
          <w:rStyle w:val="JBodyTextIndentChar"/>
        </w:rPr>
      </w:pPr>
      <w:r>
        <w:rPr>
          <w:rStyle w:val="JBodyTextIndentChar"/>
          <w:b/>
          <w:sz w:val="24"/>
          <w:szCs w:val="24"/>
        </w:rPr>
        <w:t xml:space="preserve">     </w:t>
      </w:r>
      <w:r w:rsidR="003027AD">
        <w:rPr>
          <w:rStyle w:val="JBodyTextIndentChar"/>
        </w:rPr>
        <w:t xml:space="preserve">Dose profiles were examined </w:t>
      </w:r>
      <w:r w:rsidR="007E2D31">
        <w:rPr>
          <w:rStyle w:val="JBodyTextIndentChar"/>
        </w:rPr>
        <w:t xml:space="preserve">and compared </w:t>
      </w:r>
      <w:r w:rsidR="003027AD">
        <w:rPr>
          <w:rStyle w:val="JBodyTextIndentChar"/>
        </w:rPr>
        <w:t xml:space="preserve">for 6 MV flattened beams and 10 MV flattening filter free beams </w:t>
      </w:r>
      <w:r w:rsidR="007E2D31">
        <w:rPr>
          <w:rStyle w:val="JBodyTextIndentChar"/>
        </w:rPr>
        <w:t xml:space="preserve">to determine the difference in dose relative to central axis dose of the FF beam. Profiles were studied at depths of 5 cm, 10 cm, 20 cm, and 30 cm </w:t>
      </w:r>
      <w:r w:rsidR="005276F9">
        <w:rPr>
          <w:rStyle w:val="JBodyTextIndentChar"/>
        </w:rPr>
        <w:t>and for field sizes of 3 x 3 cm</w:t>
      </w:r>
      <w:r w:rsidR="004C03B4" w:rsidRPr="00296747">
        <w:rPr>
          <w:rStyle w:val="JBodyTextIndentChar"/>
          <w:vertAlign w:val="superscript"/>
        </w:rPr>
        <w:t>2</w:t>
      </w:r>
      <w:r w:rsidR="005276F9">
        <w:rPr>
          <w:rStyle w:val="JBodyTextIndentChar"/>
        </w:rPr>
        <w:t xml:space="preserve">, </w:t>
      </w:r>
      <w:proofErr w:type="gramStart"/>
      <w:r w:rsidR="005276F9">
        <w:rPr>
          <w:rStyle w:val="JBodyTextIndentChar"/>
        </w:rPr>
        <w:t>4  x</w:t>
      </w:r>
      <w:proofErr w:type="gramEnd"/>
      <w:r w:rsidR="005276F9">
        <w:rPr>
          <w:rStyle w:val="JBodyTextIndentChar"/>
        </w:rPr>
        <w:t xml:space="preserve"> 4 cm</w:t>
      </w:r>
      <w:r w:rsidR="004C03B4" w:rsidRPr="00296747">
        <w:rPr>
          <w:rStyle w:val="JBodyTextIndentChar"/>
          <w:vertAlign w:val="superscript"/>
        </w:rPr>
        <w:t>2</w:t>
      </w:r>
      <w:r w:rsidR="005276F9">
        <w:rPr>
          <w:rStyle w:val="JBodyTextIndentChar"/>
        </w:rPr>
        <w:t>, 6 x 6 cm</w:t>
      </w:r>
      <w:r w:rsidR="004C03B4" w:rsidRPr="00296747">
        <w:rPr>
          <w:rStyle w:val="JBodyTextIndentChar"/>
          <w:vertAlign w:val="superscript"/>
        </w:rPr>
        <w:t>2</w:t>
      </w:r>
      <w:r w:rsidR="005276F9">
        <w:rPr>
          <w:rStyle w:val="JBodyTextIndentChar"/>
        </w:rPr>
        <w:t>, 8 x 8 cm</w:t>
      </w:r>
      <w:r w:rsidR="004C03B4" w:rsidRPr="00296747">
        <w:rPr>
          <w:rStyle w:val="JBodyTextIndentChar"/>
          <w:vertAlign w:val="superscript"/>
        </w:rPr>
        <w:t>2</w:t>
      </w:r>
      <w:r w:rsidR="005276F9">
        <w:rPr>
          <w:rStyle w:val="JBodyTextIndentChar"/>
        </w:rPr>
        <w:t>, and 10  x 10 cm</w:t>
      </w:r>
      <w:r w:rsidR="004C03B4" w:rsidRPr="00296747">
        <w:rPr>
          <w:rStyle w:val="JBodyTextIndentChar"/>
          <w:vertAlign w:val="superscript"/>
        </w:rPr>
        <w:t>2</w:t>
      </w:r>
      <w:r w:rsidR="00DB6DD2">
        <w:rPr>
          <w:rStyle w:val="JBodyTextIndentChar"/>
        </w:rPr>
        <w:t>. Measurements of the profiles</w:t>
      </w:r>
      <w:r w:rsidR="00A15135">
        <w:rPr>
          <w:rStyle w:val="JBodyTextIndentChar"/>
        </w:rPr>
        <w:t xml:space="preserve"> indicate a general trend for lower relative dose for FFF beams compared to FF beams at the same depth and field size. </w:t>
      </w:r>
      <w:r w:rsidR="00F16D59">
        <w:rPr>
          <w:rStyle w:val="JBodyTextIndentChar"/>
        </w:rPr>
        <w:t>Penumbral width tended to be higher for FFF beams but tended to decrease with increasing field size and depth.</w:t>
      </w:r>
    </w:p>
    <w:p w:rsidR="00F16D59" w:rsidRPr="005276F9" w:rsidRDefault="00F16D59" w:rsidP="00F11677">
      <w:pPr>
        <w:pStyle w:val="BodyTextIndent"/>
        <w:ind w:firstLine="0"/>
        <w:jc w:val="left"/>
        <w:rPr>
          <w:rStyle w:val="JBodyTextIndentChar"/>
        </w:rPr>
      </w:pPr>
      <w:r>
        <w:rPr>
          <w:rStyle w:val="JBodyTextIndentChar"/>
        </w:rPr>
        <w:t xml:space="preserve">     </w:t>
      </w:r>
      <w:r w:rsidR="00DB6DD2">
        <w:rPr>
          <w:rStyle w:val="JBodyTextIndentChar"/>
        </w:rPr>
        <w:t xml:space="preserve">The results of this study suggest that FFF beams may reduce dose in regions beyond 1 cm of the field edge. </w:t>
      </w:r>
      <w:r w:rsidR="00827908">
        <w:rPr>
          <w:rStyle w:val="JBodyTextIndentChar"/>
        </w:rPr>
        <w:t xml:space="preserve">This suggests that out-of-field dose may be substantially reduced when using a flattening filter free beam compared to a flattened beam with similar depth-dose distributions, potentially diminishing the risk of secondary malignancies </w:t>
      </w:r>
      <w:r w:rsidR="00DC5AF1">
        <w:rPr>
          <w:rStyle w:val="JBodyTextIndentChar"/>
        </w:rPr>
        <w:t xml:space="preserve">and other complications </w:t>
      </w:r>
      <w:r w:rsidR="00827908">
        <w:rPr>
          <w:rStyle w:val="JBodyTextIndentChar"/>
        </w:rPr>
        <w:t>in cancer patients undergoing radiotherapy</w:t>
      </w:r>
      <w:r w:rsidR="00B00365">
        <w:rPr>
          <w:rStyle w:val="JBodyTextIndentChar"/>
        </w:rPr>
        <w:t>.</w:t>
      </w:r>
      <w:r w:rsidR="00541336">
        <w:rPr>
          <w:rStyle w:val="JBodyTextIndentChar"/>
        </w:rPr>
        <w:t xml:space="preserve"> Future work may include measuring and examining profiles for different beam energy pairings (su</w:t>
      </w:r>
      <w:r w:rsidR="0073516D">
        <w:rPr>
          <w:rStyle w:val="JBodyTextIndentChar"/>
        </w:rPr>
        <w:t>ch as 10 MV FF and 15 MV FFF).</w:t>
      </w:r>
    </w:p>
    <w:p w:rsidR="00146CF0" w:rsidRPr="00370C6B" w:rsidRDefault="00146CF0" w:rsidP="003904CE">
      <w:pPr>
        <w:pStyle w:val="BodyTextIndent"/>
        <w:spacing w:before="180" w:after="60"/>
        <w:ind w:firstLine="0"/>
        <w:jc w:val="center"/>
        <w:rPr>
          <w:rStyle w:val="JBodyTextIndentChar"/>
          <w:b/>
          <w:sz w:val="24"/>
          <w:szCs w:val="28"/>
        </w:rPr>
      </w:pPr>
      <w:r w:rsidRPr="00370C6B">
        <w:rPr>
          <w:rStyle w:val="JBodyTextIndentChar"/>
          <w:b/>
          <w:sz w:val="24"/>
          <w:szCs w:val="28"/>
        </w:rPr>
        <w:t>REFERENCES</w:t>
      </w:r>
    </w:p>
    <w:p w:rsidR="001E2670" w:rsidRPr="001E2670" w:rsidRDefault="00146CF0" w:rsidP="001E2670">
      <w:pPr>
        <w:widowControl w:val="0"/>
        <w:autoSpaceDE w:val="0"/>
        <w:autoSpaceDN w:val="0"/>
        <w:adjustRightInd w:val="0"/>
        <w:spacing w:after="0" w:line="240" w:lineRule="auto"/>
        <w:ind w:left="640" w:hanging="640"/>
        <w:rPr>
          <w:rFonts w:ascii="Times New Roman" w:hAnsi="Times New Roman" w:cs="Times New Roman"/>
          <w:noProof/>
          <w:sz w:val="20"/>
          <w:szCs w:val="24"/>
        </w:rPr>
      </w:pPr>
      <w:r>
        <w:rPr>
          <w:kern w:val="16"/>
        </w:rPr>
        <w:fldChar w:fldCharType="begin" w:fldLock="1"/>
      </w:r>
      <w:r>
        <w:rPr>
          <w:kern w:val="16"/>
        </w:rPr>
        <w:instrText xml:space="preserve">ADDIN Mendeley Bibliography CSL_BIBLIOGRAPHY </w:instrText>
      </w:r>
      <w:r>
        <w:rPr>
          <w:kern w:val="16"/>
        </w:rPr>
        <w:fldChar w:fldCharType="separate"/>
      </w:r>
      <w:r w:rsidR="001E2670" w:rsidRPr="001E2670">
        <w:rPr>
          <w:rFonts w:ascii="Times New Roman" w:hAnsi="Times New Roman" w:cs="Times New Roman"/>
          <w:noProof/>
          <w:sz w:val="20"/>
          <w:szCs w:val="24"/>
        </w:rPr>
        <w:t>[1]</w:t>
      </w:r>
      <w:r w:rsidR="001E2670" w:rsidRPr="001E2670">
        <w:rPr>
          <w:rFonts w:ascii="Times New Roman" w:hAnsi="Times New Roman" w:cs="Times New Roman"/>
          <w:noProof/>
          <w:sz w:val="20"/>
          <w:szCs w:val="24"/>
        </w:rPr>
        <w:tab/>
        <w:t xml:space="preserve">O. N. Vassiliev, U. Titt, F. Ponisch, S. F. Kry, R. Mohan, and M. T. Gillin, “Dosimetric properties of photon beams from a flattening filter free clinical accelerator,” </w:t>
      </w:r>
      <w:r w:rsidR="001E2670" w:rsidRPr="001E2670">
        <w:rPr>
          <w:rFonts w:ascii="Times New Roman" w:hAnsi="Times New Roman" w:cs="Times New Roman"/>
          <w:i/>
          <w:iCs/>
          <w:noProof/>
          <w:sz w:val="20"/>
          <w:szCs w:val="24"/>
        </w:rPr>
        <w:t>Cancer</w:t>
      </w:r>
      <w:r w:rsidR="001E2670" w:rsidRPr="001E2670">
        <w:rPr>
          <w:rFonts w:ascii="Times New Roman" w:hAnsi="Times New Roman" w:cs="Times New Roman"/>
          <w:noProof/>
          <w:sz w:val="20"/>
          <w:szCs w:val="24"/>
        </w:rPr>
        <w:t>, vol. 51, pp. 1907–1917, 2006.</w:t>
      </w:r>
    </w:p>
    <w:p w:rsidR="001E2670" w:rsidRPr="001E2670" w:rsidRDefault="001E2670" w:rsidP="001E2670">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1E2670">
        <w:rPr>
          <w:rFonts w:ascii="Times New Roman" w:hAnsi="Times New Roman" w:cs="Times New Roman"/>
          <w:noProof/>
          <w:sz w:val="20"/>
          <w:szCs w:val="24"/>
        </w:rPr>
        <w:t>[2]</w:t>
      </w:r>
      <w:r w:rsidRPr="001E2670">
        <w:rPr>
          <w:rFonts w:ascii="Times New Roman" w:hAnsi="Times New Roman" w:cs="Times New Roman"/>
          <w:noProof/>
          <w:sz w:val="20"/>
          <w:szCs w:val="24"/>
        </w:rPr>
        <w:tab/>
        <w:t xml:space="preserve">O. N. Vassiliev, U. Titt, S. F. Kry, F. Pönisch, M. T. Gillin, and R. Mohan, “Monte Carlo study of photon fields from a flattening filter-free clinical accelerator.,” </w:t>
      </w:r>
      <w:r w:rsidRPr="001E2670">
        <w:rPr>
          <w:rFonts w:ascii="Times New Roman" w:hAnsi="Times New Roman" w:cs="Times New Roman"/>
          <w:i/>
          <w:iCs/>
          <w:noProof/>
          <w:sz w:val="20"/>
          <w:szCs w:val="24"/>
        </w:rPr>
        <w:t>Med. Phys.</w:t>
      </w:r>
      <w:r w:rsidRPr="001E2670">
        <w:rPr>
          <w:rFonts w:ascii="Times New Roman" w:hAnsi="Times New Roman" w:cs="Times New Roman"/>
          <w:noProof/>
          <w:sz w:val="20"/>
          <w:szCs w:val="24"/>
        </w:rPr>
        <w:t>, vol. 33, no. 4, pp. 820–827, 2006.</w:t>
      </w:r>
    </w:p>
    <w:p w:rsidR="001E2670" w:rsidRPr="001E2670" w:rsidRDefault="001E2670" w:rsidP="001E2670">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1E2670">
        <w:rPr>
          <w:rFonts w:ascii="Times New Roman" w:hAnsi="Times New Roman" w:cs="Times New Roman"/>
          <w:noProof/>
          <w:sz w:val="20"/>
          <w:szCs w:val="24"/>
        </w:rPr>
        <w:t>[3]</w:t>
      </w:r>
      <w:r w:rsidRPr="001E2670">
        <w:rPr>
          <w:rFonts w:ascii="Times New Roman" w:hAnsi="Times New Roman" w:cs="Times New Roman"/>
          <w:noProof/>
          <w:sz w:val="20"/>
          <w:szCs w:val="24"/>
        </w:rPr>
        <w:tab/>
        <w:t xml:space="preserve">S. F. Kry, O. N. Vassiliev, and R. Mohan, “Out-of-field photon dose following removal of the flattening filter from a medical accelerator.,” </w:t>
      </w:r>
      <w:r w:rsidRPr="001E2670">
        <w:rPr>
          <w:rFonts w:ascii="Times New Roman" w:hAnsi="Times New Roman" w:cs="Times New Roman"/>
          <w:i/>
          <w:iCs/>
          <w:noProof/>
          <w:sz w:val="20"/>
          <w:szCs w:val="24"/>
        </w:rPr>
        <w:t>Phys. Med. Biol.</w:t>
      </w:r>
      <w:r w:rsidRPr="001E2670">
        <w:rPr>
          <w:rFonts w:ascii="Times New Roman" w:hAnsi="Times New Roman" w:cs="Times New Roman"/>
          <w:noProof/>
          <w:sz w:val="20"/>
          <w:szCs w:val="24"/>
        </w:rPr>
        <w:t>, vol. 55, no. 8, pp. 2155–2166, 2010.</w:t>
      </w:r>
    </w:p>
    <w:p w:rsidR="001E2670" w:rsidRPr="001E2670" w:rsidRDefault="001E2670" w:rsidP="001E2670">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1E2670">
        <w:rPr>
          <w:rFonts w:ascii="Times New Roman" w:hAnsi="Times New Roman" w:cs="Times New Roman"/>
          <w:noProof/>
          <w:sz w:val="20"/>
          <w:szCs w:val="24"/>
        </w:rPr>
        <w:t>[4]</w:t>
      </w:r>
      <w:r w:rsidRPr="001E2670">
        <w:rPr>
          <w:rFonts w:ascii="Times New Roman" w:hAnsi="Times New Roman" w:cs="Times New Roman"/>
          <w:noProof/>
          <w:sz w:val="20"/>
          <w:szCs w:val="24"/>
        </w:rPr>
        <w:tab/>
        <w:t xml:space="preserve">A. Fogliata, R. Garcia, T. Knoos, G. Nicolini, A. Clivio, E. Vanetti, C. Khamphan, and L. Cozzi, “Definition of parameters for quality </w:t>
      </w:r>
      <w:r w:rsidRPr="001E2670">
        <w:rPr>
          <w:rFonts w:ascii="Times New Roman" w:hAnsi="Times New Roman" w:cs="Times New Roman"/>
          <w:noProof/>
          <w:sz w:val="20"/>
          <w:szCs w:val="24"/>
        </w:rPr>
        <w:lastRenderedPageBreak/>
        <w:t xml:space="preserve">assurance of flattening filter free (FFF) photon beams in radiation therapy,” </w:t>
      </w:r>
      <w:r w:rsidRPr="001E2670">
        <w:rPr>
          <w:rFonts w:ascii="Times New Roman" w:hAnsi="Times New Roman" w:cs="Times New Roman"/>
          <w:i/>
          <w:iCs/>
          <w:noProof/>
          <w:sz w:val="20"/>
          <w:szCs w:val="24"/>
        </w:rPr>
        <w:t>Med. Phys.</w:t>
      </w:r>
      <w:r w:rsidRPr="001E2670">
        <w:rPr>
          <w:rFonts w:ascii="Times New Roman" w:hAnsi="Times New Roman" w:cs="Times New Roman"/>
          <w:noProof/>
          <w:sz w:val="20"/>
          <w:szCs w:val="24"/>
        </w:rPr>
        <w:t>, vol. 39, no. 10, pp. 6455–6464, 2012.</w:t>
      </w:r>
    </w:p>
    <w:p w:rsidR="001E2670" w:rsidRPr="001E2670" w:rsidRDefault="001E2670" w:rsidP="001E2670">
      <w:pPr>
        <w:widowControl w:val="0"/>
        <w:autoSpaceDE w:val="0"/>
        <w:autoSpaceDN w:val="0"/>
        <w:adjustRightInd w:val="0"/>
        <w:spacing w:after="0" w:line="240" w:lineRule="auto"/>
        <w:ind w:left="640" w:hanging="640"/>
        <w:rPr>
          <w:rFonts w:ascii="Times New Roman" w:hAnsi="Times New Roman" w:cs="Times New Roman"/>
          <w:noProof/>
          <w:sz w:val="20"/>
        </w:rPr>
      </w:pPr>
      <w:r w:rsidRPr="001E2670">
        <w:rPr>
          <w:rFonts w:ascii="Times New Roman" w:hAnsi="Times New Roman" w:cs="Times New Roman"/>
          <w:noProof/>
          <w:sz w:val="20"/>
          <w:szCs w:val="24"/>
        </w:rPr>
        <w:t>[5]</w:t>
      </w:r>
      <w:r w:rsidRPr="001E2670">
        <w:rPr>
          <w:rFonts w:ascii="Times New Roman" w:hAnsi="Times New Roman" w:cs="Times New Roman"/>
          <w:noProof/>
          <w:sz w:val="20"/>
          <w:szCs w:val="24"/>
        </w:rPr>
        <w:tab/>
        <w:t xml:space="preserve">F. Pönisch, U. Titt, O. N. Vassiliev, S. F. Kry, and R. Mohan, “Properties of unflattened photon beams shaped by a multileaf collimator,” </w:t>
      </w:r>
      <w:r w:rsidRPr="001E2670">
        <w:rPr>
          <w:rFonts w:ascii="Times New Roman" w:hAnsi="Times New Roman" w:cs="Times New Roman"/>
          <w:i/>
          <w:iCs/>
          <w:noProof/>
          <w:sz w:val="20"/>
          <w:szCs w:val="24"/>
        </w:rPr>
        <w:t>Med. Phys.</w:t>
      </w:r>
      <w:r w:rsidRPr="001E2670">
        <w:rPr>
          <w:rFonts w:ascii="Times New Roman" w:hAnsi="Times New Roman" w:cs="Times New Roman"/>
          <w:noProof/>
          <w:sz w:val="20"/>
          <w:szCs w:val="24"/>
        </w:rPr>
        <w:t>, vol. 33, no. 6, pp. 1738–1746, 2006.</w:t>
      </w:r>
    </w:p>
    <w:p w:rsidR="00B56E26" w:rsidRDefault="00146CF0" w:rsidP="00A82F01">
      <w:pPr>
        <w:pStyle w:val="BodyTextIndent"/>
        <w:ind w:firstLine="0"/>
        <w:jc w:val="center"/>
        <w:rPr>
          <w:kern w:val="16"/>
        </w:rPr>
      </w:pPr>
      <w:r>
        <w:rPr>
          <w:kern w:val="16"/>
        </w:rPr>
        <w:fldChar w:fldCharType="end"/>
      </w:r>
    </w:p>
    <w:p w:rsidR="00952F21" w:rsidRPr="00952F21" w:rsidRDefault="00A82F01" w:rsidP="00A82F01">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 </w:t>
      </w:r>
    </w:p>
    <w:sectPr w:rsidR="00952F21" w:rsidRPr="00952F21" w:rsidSect="00421521">
      <w:type w:val="continuous"/>
      <w:pgSz w:w="11906" w:h="16838" w:code="9"/>
      <w:pgMar w:top="2102" w:right="1138" w:bottom="1080" w:left="1138"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nnett,Laura Christine">
    <w15:presenceInfo w15:providerId="None" w15:userId="Bennett,Laura Christine"/>
  </w15:person>
  <w15:person w15:author="Vassiliev,Oleg N">
    <w15:presenceInfo w15:providerId="AD" w15:userId="S-1-5-21-1567877469-3263605706-1227183214-215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540"/>
    <w:rsid w:val="00027175"/>
    <w:rsid w:val="0003148E"/>
    <w:rsid w:val="000560D6"/>
    <w:rsid w:val="00065551"/>
    <w:rsid w:val="000A13D2"/>
    <w:rsid w:val="000A46A0"/>
    <w:rsid w:val="001379D8"/>
    <w:rsid w:val="00143860"/>
    <w:rsid w:val="00146CF0"/>
    <w:rsid w:val="00150FDD"/>
    <w:rsid w:val="00192401"/>
    <w:rsid w:val="001B352F"/>
    <w:rsid w:val="001D2F24"/>
    <w:rsid w:val="001E08A9"/>
    <w:rsid w:val="001E2670"/>
    <w:rsid w:val="0021531A"/>
    <w:rsid w:val="00247558"/>
    <w:rsid w:val="00263C8E"/>
    <w:rsid w:val="00274196"/>
    <w:rsid w:val="0028323D"/>
    <w:rsid w:val="00296747"/>
    <w:rsid w:val="002C02DB"/>
    <w:rsid w:val="002E5DC2"/>
    <w:rsid w:val="002F5242"/>
    <w:rsid w:val="002F7D25"/>
    <w:rsid w:val="003027AD"/>
    <w:rsid w:val="00321302"/>
    <w:rsid w:val="00327679"/>
    <w:rsid w:val="00370C6B"/>
    <w:rsid w:val="003904CE"/>
    <w:rsid w:val="003A0766"/>
    <w:rsid w:val="003E47DB"/>
    <w:rsid w:val="00421521"/>
    <w:rsid w:val="00427EC8"/>
    <w:rsid w:val="00442415"/>
    <w:rsid w:val="004C03B4"/>
    <w:rsid w:val="004F197D"/>
    <w:rsid w:val="00502BA4"/>
    <w:rsid w:val="00516D85"/>
    <w:rsid w:val="005276F9"/>
    <w:rsid w:val="00527CBC"/>
    <w:rsid w:val="00541336"/>
    <w:rsid w:val="00594451"/>
    <w:rsid w:val="005B4C49"/>
    <w:rsid w:val="005D0316"/>
    <w:rsid w:val="005D1096"/>
    <w:rsid w:val="006228FB"/>
    <w:rsid w:val="00657801"/>
    <w:rsid w:val="00664552"/>
    <w:rsid w:val="006A4FB8"/>
    <w:rsid w:val="006F534F"/>
    <w:rsid w:val="007070C6"/>
    <w:rsid w:val="0073516D"/>
    <w:rsid w:val="00746A21"/>
    <w:rsid w:val="00761540"/>
    <w:rsid w:val="007E1DE3"/>
    <w:rsid w:val="007E2D31"/>
    <w:rsid w:val="008017E0"/>
    <w:rsid w:val="00827908"/>
    <w:rsid w:val="00844EC7"/>
    <w:rsid w:val="008640DD"/>
    <w:rsid w:val="008649E0"/>
    <w:rsid w:val="00891543"/>
    <w:rsid w:val="008B188A"/>
    <w:rsid w:val="008B5606"/>
    <w:rsid w:val="009034FA"/>
    <w:rsid w:val="00952F21"/>
    <w:rsid w:val="0097783D"/>
    <w:rsid w:val="009940D0"/>
    <w:rsid w:val="009A3C2C"/>
    <w:rsid w:val="009B0EFC"/>
    <w:rsid w:val="009C72A6"/>
    <w:rsid w:val="00A04D06"/>
    <w:rsid w:val="00A15135"/>
    <w:rsid w:val="00A3453C"/>
    <w:rsid w:val="00A82F01"/>
    <w:rsid w:val="00A8773E"/>
    <w:rsid w:val="00AA1790"/>
    <w:rsid w:val="00AB24ED"/>
    <w:rsid w:val="00B00365"/>
    <w:rsid w:val="00B3420C"/>
    <w:rsid w:val="00B37270"/>
    <w:rsid w:val="00B56E26"/>
    <w:rsid w:val="00BC36B2"/>
    <w:rsid w:val="00BE1F11"/>
    <w:rsid w:val="00BE45F4"/>
    <w:rsid w:val="00C03FB4"/>
    <w:rsid w:val="00C20E11"/>
    <w:rsid w:val="00C5294B"/>
    <w:rsid w:val="00C62FC4"/>
    <w:rsid w:val="00C835AD"/>
    <w:rsid w:val="00C975FE"/>
    <w:rsid w:val="00CA05F9"/>
    <w:rsid w:val="00CF5EFC"/>
    <w:rsid w:val="00D65E11"/>
    <w:rsid w:val="00D91AA6"/>
    <w:rsid w:val="00D926F3"/>
    <w:rsid w:val="00DB6DD2"/>
    <w:rsid w:val="00DC5AF1"/>
    <w:rsid w:val="00DC7655"/>
    <w:rsid w:val="00DF29DE"/>
    <w:rsid w:val="00E177FD"/>
    <w:rsid w:val="00E26752"/>
    <w:rsid w:val="00E505C0"/>
    <w:rsid w:val="00E6742B"/>
    <w:rsid w:val="00E74AB6"/>
    <w:rsid w:val="00E760CC"/>
    <w:rsid w:val="00EA204A"/>
    <w:rsid w:val="00EB3734"/>
    <w:rsid w:val="00EC2269"/>
    <w:rsid w:val="00F02F95"/>
    <w:rsid w:val="00F0588F"/>
    <w:rsid w:val="00F11677"/>
    <w:rsid w:val="00F16D59"/>
    <w:rsid w:val="00F30351"/>
    <w:rsid w:val="00F36A7B"/>
    <w:rsid w:val="00F5338F"/>
    <w:rsid w:val="00F64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646506-ECBB-460E-930B-9AD688594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AbstractTitle">
    <w:name w:val="J_Abstract Title"/>
    <w:next w:val="BodyTextIndent"/>
    <w:rsid w:val="00952F21"/>
    <w:pPr>
      <w:spacing w:after="0" w:line="240" w:lineRule="auto"/>
    </w:pPr>
    <w:rPr>
      <w:rFonts w:ascii="Times New Roman" w:eastAsia="Times New Roman" w:hAnsi="Times New Roman" w:cs="Times New Roman"/>
      <w:i/>
      <w:sz w:val="24"/>
      <w:szCs w:val="24"/>
      <w:lang w:val="en-GB"/>
    </w:rPr>
  </w:style>
  <w:style w:type="paragraph" w:styleId="BodyTextIndent">
    <w:name w:val="Body Text Indent"/>
    <w:link w:val="BodyTextIndentChar"/>
    <w:rsid w:val="00952F21"/>
    <w:pPr>
      <w:spacing w:after="0" w:line="240" w:lineRule="auto"/>
      <w:ind w:firstLine="187"/>
      <w:jc w:val="both"/>
    </w:pPr>
    <w:rPr>
      <w:rFonts w:ascii="Times New Roman" w:eastAsia="Times New Roman" w:hAnsi="Times New Roman" w:cs="Times New Roman"/>
      <w:sz w:val="20"/>
      <w:szCs w:val="20"/>
      <w:lang w:val="en-GB"/>
    </w:rPr>
  </w:style>
  <w:style w:type="character" w:customStyle="1" w:styleId="BodyTextIndentChar">
    <w:name w:val="Body Text Indent Char"/>
    <w:basedOn w:val="DefaultParagraphFont"/>
    <w:link w:val="BodyTextIndent"/>
    <w:rsid w:val="00952F21"/>
    <w:rPr>
      <w:rFonts w:ascii="Times New Roman" w:eastAsia="Times New Roman" w:hAnsi="Times New Roman" w:cs="Times New Roman"/>
      <w:sz w:val="20"/>
      <w:szCs w:val="20"/>
      <w:lang w:val="en-GB"/>
    </w:rPr>
  </w:style>
  <w:style w:type="paragraph" w:customStyle="1" w:styleId="JBodyTextIndent">
    <w:name w:val="J_Body Text Indent"/>
    <w:basedOn w:val="BodyTextIndent"/>
    <w:link w:val="JBodyTextIndentChar"/>
    <w:qFormat/>
    <w:rsid w:val="00952F21"/>
    <w:rPr>
      <w:kern w:val="16"/>
    </w:rPr>
  </w:style>
  <w:style w:type="character" w:customStyle="1" w:styleId="JBodyTextIndentChar">
    <w:name w:val="J_Body Text Indent Char"/>
    <w:basedOn w:val="BodyTextIndentChar"/>
    <w:link w:val="JBodyTextIndent"/>
    <w:rsid w:val="00952F21"/>
    <w:rPr>
      <w:rFonts w:ascii="Times New Roman" w:eastAsia="Times New Roman" w:hAnsi="Times New Roman" w:cs="Times New Roman"/>
      <w:kern w:val="16"/>
      <w:sz w:val="20"/>
      <w:szCs w:val="20"/>
      <w:lang w:val="en-GB"/>
    </w:rPr>
  </w:style>
  <w:style w:type="character" w:styleId="Hyperlink">
    <w:name w:val="Hyperlink"/>
    <w:basedOn w:val="DefaultParagraphFont"/>
    <w:uiPriority w:val="99"/>
    <w:unhideWhenUsed/>
    <w:rsid w:val="008017E0"/>
    <w:rPr>
      <w:color w:val="0563C1" w:themeColor="hyperlink"/>
      <w:u w:val="single"/>
    </w:rPr>
  </w:style>
  <w:style w:type="paragraph" w:styleId="Caption">
    <w:name w:val="caption"/>
    <w:basedOn w:val="Normal"/>
    <w:next w:val="Normal"/>
    <w:uiPriority w:val="35"/>
    <w:unhideWhenUsed/>
    <w:qFormat/>
    <w:rsid w:val="009940D0"/>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2967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7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cbennett\AppData\Local\Temp\Temp1_Summary%20Data-selected.zip\10FFF6MV_Summary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cbennett\AppData\Local\Temp\Temp1_Summary%20Data-selected.zip\10FFF6MV_Summary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3 cm field size</c:v>
          </c:tx>
          <c:spPr>
            <a:ln w="19050" cap="rnd">
              <a:solidFill>
                <a:schemeClr val="accent1"/>
              </a:solidFill>
              <a:prstDash val="sysDash"/>
              <a:round/>
            </a:ln>
            <a:effectLst/>
          </c:spPr>
          <c:marker>
            <c:symbol val="none"/>
          </c:marker>
          <c:xVal>
            <c:numRef>
              <c:f>'[10FFF6MV_SummaryData.xlsx]Fogliata Normalization (%)'!$A$4:$A$8</c:f>
              <c:numCache>
                <c:formatCode>General</c:formatCode>
                <c:ptCount val="5"/>
                <c:pt idx="0">
                  <c:v>2</c:v>
                </c:pt>
                <c:pt idx="1">
                  <c:v>5</c:v>
                </c:pt>
                <c:pt idx="2">
                  <c:v>10</c:v>
                </c:pt>
                <c:pt idx="3">
                  <c:v>30</c:v>
                </c:pt>
                <c:pt idx="4">
                  <c:v>50</c:v>
                </c:pt>
              </c:numCache>
            </c:numRef>
          </c:xVal>
          <c:yVal>
            <c:numRef>
              <c:f>'[10FFF6MV_SummaryData.xlsx]Vassiliev Renormalization (%)'!$B$4:$B$8</c:f>
              <c:numCache>
                <c:formatCode>0.00%</c:formatCode>
                <c:ptCount val="5"/>
                <c:pt idx="0">
                  <c:v>2.8250115937548233E-2</c:v>
                </c:pt>
                <c:pt idx="1">
                  <c:v>0.13798444071148586</c:v>
                </c:pt>
                <c:pt idx="2">
                  <c:v>-3.2855695469677149E-2</c:v>
                </c:pt>
                <c:pt idx="3">
                  <c:v>-0.33988805663017541</c:v>
                </c:pt>
                <c:pt idx="4">
                  <c:v>-0.40472557993975661</c:v>
                </c:pt>
              </c:numCache>
            </c:numRef>
          </c:yVal>
          <c:smooth val="1"/>
          <c:extLst xmlns:c16r2="http://schemas.microsoft.com/office/drawing/2015/06/chart">
            <c:ext xmlns:c16="http://schemas.microsoft.com/office/drawing/2014/chart" uri="{C3380CC4-5D6E-409C-BE32-E72D297353CC}">
              <c16:uniqueId val="{00000000-DC65-4A39-8130-5E856E8F20F4}"/>
            </c:ext>
          </c:extLst>
        </c:ser>
        <c:ser>
          <c:idx val="1"/>
          <c:order val="1"/>
          <c:tx>
            <c:v>4 cm field size</c:v>
          </c:tx>
          <c:spPr>
            <a:ln w="19050" cap="rnd">
              <a:solidFill>
                <a:schemeClr val="accent3"/>
              </a:solidFill>
              <a:prstDash val="dash"/>
              <a:round/>
            </a:ln>
            <a:effectLst/>
          </c:spPr>
          <c:marker>
            <c:symbol val="none"/>
          </c:marker>
          <c:xVal>
            <c:numRef>
              <c:f>'[10FFF6MV_SummaryData.xlsx]Fogliata Normalization (%)'!$A$4:$A$8</c:f>
              <c:numCache>
                <c:formatCode>General</c:formatCode>
                <c:ptCount val="5"/>
                <c:pt idx="0">
                  <c:v>2</c:v>
                </c:pt>
                <c:pt idx="1">
                  <c:v>5</c:v>
                </c:pt>
                <c:pt idx="2">
                  <c:v>10</c:v>
                </c:pt>
                <c:pt idx="3">
                  <c:v>30</c:v>
                </c:pt>
                <c:pt idx="4">
                  <c:v>50</c:v>
                </c:pt>
              </c:numCache>
            </c:numRef>
          </c:xVal>
          <c:yVal>
            <c:numRef>
              <c:f>'[10FFF6MV_SummaryData.xlsx]Vassiliev Renormalization (%)'!$C$4:$C$8</c:f>
              <c:numCache>
                <c:formatCode>0.00%</c:formatCode>
                <c:ptCount val="5"/>
                <c:pt idx="0">
                  <c:v>5.0775958821935883E-2</c:v>
                </c:pt>
                <c:pt idx="1">
                  <c:v>0.14294214220390714</c:v>
                </c:pt>
                <c:pt idx="2">
                  <c:v>-7.2365980337599708E-2</c:v>
                </c:pt>
                <c:pt idx="3">
                  <c:v>-0.35227342834227893</c:v>
                </c:pt>
                <c:pt idx="4">
                  <c:v>-0.40679046058620061</c:v>
                </c:pt>
              </c:numCache>
            </c:numRef>
          </c:yVal>
          <c:smooth val="1"/>
          <c:extLst xmlns:c16r2="http://schemas.microsoft.com/office/drawing/2015/06/chart">
            <c:ext xmlns:c16="http://schemas.microsoft.com/office/drawing/2014/chart" uri="{C3380CC4-5D6E-409C-BE32-E72D297353CC}">
              <c16:uniqueId val="{00000001-DC65-4A39-8130-5E856E8F20F4}"/>
            </c:ext>
          </c:extLst>
        </c:ser>
        <c:ser>
          <c:idx val="2"/>
          <c:order val="2"/>
          <c:tx>
            <c:v>6 cm field size</c:v>
          </c:tx>
          <c:spPr>
            <a:ln w="19050" cap="rnd">
              <a:solidFill>
                <a:schemeClr val="accent5"/>
              </a:solidFill>
              <a:round/>
            </a:ln>
            <a:effectLst/>
          </c:spPr>
          <c:marker>
            <c:symbol val="none"/>
          </c:marker>
          <c:xVal>
            <c:numRef>
              <c:f>'[10FFF6MV_SummaryData.xlsx]Fogliata Normalization (%)'!$A$4:$A$8</c:f>
              <c:numCache>
                <c:formatCode>General</c:formatCode>
                <c:ptCount val="5"/>
                <c:pt idx="0">
                  <c:v>2</c:v>
                </c:pt>
                <c:pt idx="1">
                  <c:v>5</c:v>
                </c:pt>
                <c:pt idx="2">
                  <c:v>10</c:v>
                </c:pt>
                <c:pt idx="3">
                  <c:v>30</c:v>
                </c:pt>
                <c:pt idx="4">
                  <c:v>50</c:v>
                </c:pt>
              </c:numCache>
            </c:numRef>
          </c:xVal>
          <c:yVal>
            <c:numRef>
              <c:f>'[10FFF6MV_SummaryData.xlsx]Vassiliev Renormalization (%)'!$D$4:$D$8</c:f>
              <c:numCache>
                <c:formatCode>0.00%</c:formatCode>
                <c:ptCount val="5"/>
                <c:pt idx="0">
                  <c:v>2.3474351415094356E-2</c:v>
                </c:pt>
                <c:pt idx="1">
                  <c:v>4.864667154352597E-2</c:v>
                </c:pt>
                <c:pt idx="2">
                  <c:v>-0.13894509413903094</c:v>
                </c:pt>
                <c:pt idx="3">
                  <c:v>-0.34424160847985202</c:v>
                </c:pt>
                <c:pt idx="4">
                  <c:v>-0.31591547318169061</c:v>
                </c:pt>
              </c:numCache>
            </c:numRef>
          </c:yVal>
          <c:smooth val="1"/>
          <c:extLst xmlns:c16r2="http://schemas.microsoft.com/office/drawing/2015/06/chart">
            <c:ext xmlns:c16="http://schemas.microsoft.com/office/drawing/2014/chart" uri="{C3380CC4-5D6E-409C-BE32-E72D297353CC}">
              <c16:uniqueId val="{00000002-DC65-4A39-8130-5E856E8F20F4}"/>
            </c:ext>
          </c:extLst>
        </c:ser>
        <c:ser>
          <c:idx val="3"/>
          <c:order val="3"/>
          <c:tx>
            <c:v>8 cm field size</c:v>
          </c:tx>
          <c:spPr>
            <a:ln w="19050" cap="rnd">
              <a:solidFill>
                <a:schemeClr val="accent1">
                  <a:lumMod val="60000"/>
                </a:schemeClr>
              </a:solidFill>
              <a:prstDash val="lgDashDot"/>
              <a:round/>
            </a:ln>
            <a:effectLst/>
          </c:spPr>
          <c:marker>
            <c:symbol val="none"/>
          </c:marker>
          <c:xVal>
            <c:numRef>
              <c:f>'[10FFF6MV_SummaryData.xlsx]Fogliata Normalization (%)'!$A$4:$A$8</c:f>
              <c:numCache>
                <c:formatCode>General</c:formatCode>
                <c:ptCount val="5"/>
                <c:pt idx="0">
                  <c:v>2</c:v>
                </c:pt>
                <c:pt idx="1">
                  <c:v>5</c:v>
                </c:pt>
                <c:pt idx="2">
                  <c:v>10</c:v>
                </c:pt>
                <c:pt idx="3">
                  <c:v>30</c:v>
                </c:pt>
                <c:pt idx="4">
                  <c:v>50</c:v>
                </c:pt>
              </c:numCache>
            </c:numRef>
          </c:xVal>
          <c:yVal>
            <c:numRef>
              <c:f>'[10FFF6MV_SummaryData.xlsx]Vassiliev Renormalization (%)'!$E$4:$E$8</c:f>
              <c:numCache>
                <c:formatCode>0.00%</c:formatCode>
                <c:ptCount val="5"/>
                <c:pt idx="0">
                  <c:v>2.1645491729105678E-2</c:v>
                </c:pt>
                <c:pt idx="1">
                  <c:v>9.4513215122115531E-3</c:v>
                </c:pt>
                <c:pt idx="2">
                  <c:v>-0.1792416479956617</c:v>
                </c:pt>
                <c:pt idx="3">
                  <c:v>-0.33941020521716359</c:v>
                </c:pt>
                <c:pt idx="4">
                  <c:v>-0.31574692821728817</c:v>
                </c:pt>
              </c:numCache>
            </c:numRef>
          </c:yVal>
          <c:smooth val="1"/>
          <c:extLst xmlns:c16r2="http://schemas.microsoft.com/office/drawing/2015/06/chart">
            <c:ext xmlns:c16="http://schemas.microsoft.com/office/drawing/2014/chart" uri="{C3380CC4-5D6E-409C-BE32-E72D297353CC}">
              <c16:uniqueId val="{00000003-DC65-4A39-8130-5E856E8F20F4}"/>
            </c:ext>
          </c:extLst>
        </c:ser>
        <c:ser>
          <c:idx val="4"/>
          <c:order val="4"/>
          <c:tx>
            <c:v>10 cm field size</c:v>
          </c:tx>
          <c:spPr>
            <a:ln w="19050" cap="rnd">
              <a:solidFill>
                <a:schemeClr val="accent3">
                  <a:lumMod val="60000"/>
                </a:schemeClr>
              </a:solidFill>
              <a:prstDash val="sysDot"/>
              <a:round/>
            </a:ln>
            <a:effectLst/>
          </c:spPr>
          <c:marker>
            <c:symbol val="none"/>
          </c:marker>
          <c:xVal>
            <c:numRef>
              <c:f>'[10FFF6MV_SummaryData.xlsx]Fogliata Normalization (%)'!$A$4:$A$8</c:f>
              <c:numCache>
                <c:formatCode>General</c:formatCode>
                <c:ptCount val="5"/>
                <c:pt idx="0">
                  <c:v>2</c:v>
                </c:pt>
                <c:pt idx="1">
                  <c:v>5</c:v>
                </c:pt>
                <c:pt idx="2">
                  <c:v>10</c:v>
                </c:pt>
                <c:pt idx="3">
                  <c:v>30</c:v>
                </c:pt>
                <c:pt idx="4">
                  <c:v>50</c:v>
                </c:pt>
              </c:numCache>
            </c:numRef>
          </c:xVal>
          <c:yVal>
            <c:numRef>
              <c:f>'[10FFF6MV_SummaryData.xlsx]Vassiliev Renormalization (%)'!$F$4:$F$8</c:f>
              <c:numCache>
                <c:formatCode>0.00%</c:formatCode>
                <c:ptCount val="5"/>
                <c:pt idx="0">
                  <c:v>3.6205383265067233E-2</c:v>
                </c:pt>
                <c:pt idx="1">
                  <c:v>-1.8472524060850631E-2</c:v>
                </c:pt>
                <c:pt idx="2">
                  <c:v>-0.19130642765427128</c:v>
                </c:pt>
                <c:pt idx="3">
                  <c:v>-0.3252211203430716</c:v>
                </c:pt>
                <c:pt idx="4">
                  <c:v>-0.28939341119051765</c:v>
                </c:pt>
              </c:numCache>
            </c:numRef>
          </c:yVal>
          <c:smooth val="1"/>
          <c:extLst xmlns:c16r2="http://schemas.microsoft.com/office/drawing/2015/06/chart">
            <c:ext xmlns:c16="http://schemas.microsoft.com/office/drawing/2014/chart" uri="{C3380CC4-5D6E-409C-BE32-E72D297353CC}">
              <c16:uniqueId val="{00000004-DC65-4A39-8130-5E856E8F20F4}"/>
            </c:ext>
          </c:extLst>
        </c:ser>
        <c:dLbls>
          <c:showLegendKey val="0"/>
          <c:showVal val="0"/>
          <c:showCatName val="0"/>
          <c:showSerName val="0"/>
          <c:showPercent val="0"/>
          <c:showBubbleSize val="0"/>
        </c:dLbls>
        <c:axId val="1573728"/>
        <c:axId val="1574288"/>
      </c:scatterChart>
      <c:valAx>
        <c:axId val="15737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Distance from Field Edge (mm)</a:t>
                </a:r>
              </a:p>
            </c:rich>
          </c:tx>
          <c:layout>
            <c:manualLayout>
              <c:xMode val="edge"/>
              <c:yMode val="edge"/>
              <c:x val="0.38371978763963871"/>
              <c:y val="0.840789997404170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574288"/>
        <c:crosses val="autoZero"/>
        <c:crossBetween val="midCat"/>
      </c:valAx>
      <c:valAx>
        <c:axId val="1574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Percent</a:t>
                </a:r>
                <a:r>
                  <a:rPr lang="en-US" baseline="0">
                    <a:latin typeface="Times New Roman" panose="02020603050405020304" pitchFamily="18" charset="0"/>
                    <a:cs typeface="Times New Roman" panose="02020603050405020304" pitchFamily="18" charset="0"/>
                  </a:rPr>
                  <a:t> Difference in FFF relative dose with respect to FF relative dose</a:t>
                </a:r>
                <a:endParaRPr lang="en-US">
                  <a:latin typeface="Times New Roman" panose="02020603050405020304" pitchFamily="18" charset="0"/>
                  <a:cs typeface="Times New Roman" panose="02020603050405020304" pitchFamily="18" charset="0"/>
                </a:endParaRPr>
              </a:p>
            </c:rich>
          </c:tx>
          <c:layout>
            <c:manualLayout>
              <c:xMode val="edge"/>
              <c:yMode val="edge"/>
              <c:x val="1.6563146997929608E-2"/>
              <c:y val="0.1404580052493438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573728"/>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ysClr val="windowText" lastClr="000000"/>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scatterChart>
        <c:scatterStyle val="smoothMarker"/>
        <c:varyColors val="0"/>
        <c:ser>
          <c:idx val="0"/>
          <c:order val="0"/>
          <c:tx>
            <c:v>5 cm depth</c:v>
          </c:tx>
          <c:spPr>
            <a:ln w="19050" cap="rnd">
              <a:solidFill>
                <a:schemeClr val="accent1">
                  <a:shade val="58000"/>
                </a:schemeClr>
              </a:solidFill>
              <a:prstDash val="sysDot"/>
              <a:round/>
            </a:ln>
            <a:effectLst/>
          </c:spPr>
          <c:marker>
            <c:symbol val="none"/>
          </c:marker>
          <c:xVal>
            <c:numRef>
              <c:f>'[10FFF6MV_SummaryData.xlsx]Fogliata Normalization (%)'!$H$1:$L$1</c:f>
              <c:numCache>
                <c:formatCode>General</c:formatCode>
                <c:ptCount val="5"/>
                <c:pt idx="0">
                  <c:v>3</c:v>
                </c:pt>
                <c:pt idx="1">
                  <c:v>4</c:v>
                </c:pt>
                <c:pt idx="2">
                  <c:v>6</c:v>
                </c:pt>
                <c:pt idx="3">
                  <c:v>8</c:v>
                </c:pt>
                <c:pt idx="4">
                  <c:v>10</c:v>
                </c:pt>
              </c:numCache>
            </c:numRef>
          </c:xVal>
          <c:yVal>
            <c:numRef>
              <c:f>'[10FFF6MV_SummaryData.xlsx]Vassiliev Renormalization (%)'!$B$9:$F$9</c:f>
              <c:numCache>
                <c:formatCode>0.00%</c:formatCode>
                <c:ptCount val="5"/>
                <c:pt idx="0">
                  <c:v>6.0954571592869315E-2</c:v>
                </c:pt>
                <c:pt idx="1">
                  <c:v>5.2597599112276773E-2</c:v>
                </c:pt>
                <c:pt idx="2">
                  <c:v>3.5782515665596863E-2</c:v>
                </c:pt>
                <c:pt idx="3">
                  <c:v>1.8405913195455984E-2</c:v>
                </c:pt>
                <c:pt idx="4">
                  <c:v>1.2198852084420389E-2</c:v>
                </c:pt>
              </c:numCache>
            </c:numRef>
          </c:yVal>
          <c:smooth val="1"/>
          <c:extLst xmlns:c16r2="http://schemas.microsoft.com/office/drawing/2015/06/chart">
            <c:ext xmlns:c16="http://schemas.microsoft.com/office/drawing/2014/chart" uri="{C3380CC4-5D6E-409C-BE32-E72D297353CC}">
              <c16:uniqueId val="{00000000-3705-4E10-A478-928CDB1740AC}"/>
            </c:ext>
          </c:extLst>
        </c:ser>
        <c:ser>
          <c:idx val="1"/>
          <c:order val="1"/>
          <c:tx>
            <c:v>10 cm depth</c:v>
          </c:tx>
          <c:spPr>
            <a:ln w="19050" cap="rnd">
              <a:solidFill>
                <a:schemeClr val="accent1">
                  <a:shade val="86000"/>
                </a:schemeClr>
              </a:solidFill>
              <a:prstDash val="sysDash"/>
              <a:round/>
            </a:ln>
            <a:effectLst/>
          </c:spPr>
          <c:marker>
            <c:symbol val="none"/>
          </c:marker>
          <c:xVal>
            <c:numRef>
              <c:f>'[10FFF6MV_SummaryData.xlsx]Fogliata Normalization (%)'!$H$1:$L$1</c:f>
              <c:numCache>
                <c:formatCode>General</c:formatCode>
                <c:ptCount val="5"/>
                <c:pt idx="0">
                  <c:v>3</c:v>
                </c:pt>
                <c:pt idx="1">
                  <c:v>4</c:v>
                </c:pt>
                <c:pt idx="2">
                  <c:v>6</c:v>
                </c:pt>
                <c:pt idx="3">
                  <c:v>8</c:v>
                </c:pt>
                <c:pt idx="4">
                  <c:v>10</c:v>
                </c:pt>
              </c:numCache>
            </c:numRef>
          </c:xVal>
          <c:yVal>
            <c:numRef>
              <c:f>'[10FFF6MV_SummaryData.xlsx]Vassiliev Renormalization (%)'!$B$19:$F$19</c:f>
              <c:numCache>
                <c:formatCode>0.00%</c:formatCode>
                <c:ptCount val="5"/>
                <c:pt idx="0">
                  <c:v>6.6813740939174179E-2</c:v>
                </c:pt>
                <c:pt idx="1">
                  <c:v>5.0478562999868942E-2</c:v>
                </c:pt>
                <c:pt idx="2">
                  <c:v>3.4134773502276353E-2</c:v>
                </c:pt>
                <c:pt idx="3">
                  <c:v>1.165834701874768E-2</c:v>
                </c:pt>
                <c:pt idx="4">
                  <c:v>3.9438200495704213E-3</c:v>
                </c:pt>
              </c:numCache>
            </c:numRef>
          </c:yVal>
          <c:smooth val="1"/>
          <c:extLst xmlns:c16r2="http://schemas.microsoft.com/office/drawing/2015/06/chart">
            <c:ext xmlns:c16="http://schemas.microsoft.com/office/drawing/2014/chart" uri="{C3380CC4-5D6E-409C-BE32-E72D297353CC}">
              <c16:uniqueId val="{00000001-3705-4E10-A478-928CDB1740AC}"/>
            </c:ext>
          </c:extLst>
        </c:ser>
        <c:ser>
          <c:idx val="2"/>
          <c:order val="2"/>
          <c:tx>
            <c:v>20 cm depth</c:v>
          </c:tx>
          <c:spPr>
            <a:ln w="19050" cap="rnd">
              <a:solidFill>
                <a:schemeClr val="accent1">
                  <a:tint val="86000"/>
                </a:schemeClr>
              </a:solidFill>
              <a:prstDash val="dash"/>
              <a:round/>
            </a:ln>
            <a:effectLst/>
          </c:spPr>
          <c:marker>
            <c:symbol val="none"/>
          </c:marker>
          <c:xVal>
            <c:numRef>
              <c:f>'[10FFF6MV_SummaryData.xlsx]Fogliata Normalization (%)'!$H$1:$L$1</c:f>
              <c:numCache>
                <c:formatCode>General</c:formatCode>
                <c:ptCount val="5"/>
                <c:pt idx="0">
                  <c:v>3</c:v>
                </c:pt>
                <c:pt idx="1">
                  <c:v>4</c:v>
                </c:pt>
                <c:pt idx="2">
                  <c:v>6</c:v>
                </c:pt>
                <c:pt idx="3">
                  <c:v>8</c:v>
                </c:pt>
                <c:pt idx="4">
                  <c:v>10</c:v>
                </c:pt>
              </c:numCache>
            </c:numRef>
          </c:xVal>
          <c:yVal>
            <c:numRef>
              <c:f>'[10FFF6MV_SummaryData.xlsx]Vassiliev Renormalization (%)'!$B$29:$F$29</c:f>
              <c:numCache>
                <c:formatCode>0.00%</c:formatCode>
                <c:ptCount val="5"/>
                <c:pt idx="0">
                  <c:v>6.1286309298425851E-2</c:v>
                </c:pt>
                <c:pt idx="1">
                  <c:v>4.8086795810801587E-2</c:v>
                </c:pt>
                <c:pt idx="2">
                  <c:v>1.3510682865521716E-2</c:v>
                </c:pt>
                <c:pt idx="3">
                  <c:v>-2.5385744317956444E-2</c:v>
                </c:pt>
                <c:pt idx="4">
                  <c:v>-5.43859233647516E-2</c:v>
                </c:pt>
              </c:numCache>
            </c:numRef>
          </c:yVal>
          <c:smooth val="1"/>
          <c:extLst xmlns:c16r2="http://schemas.microsoft.com/office/drawing/2015/06/chart">
            <c:ext xmlns:c16="http://schemas.microsoft.com/office/drawing/2014/chart" uri="{C3380CC4-5D6E-409C-BE32-E72D297353CC}">
              <c16:uniqueId val="{00000002-3705-4E10-A478-928CDB1740AC}"/>
            </c:ext>
          </c:extLst>
        </c:ser>
        <c:ser>
          <c:idx val="3"/>
          <c:order val="3"/>
          <c:tx>
            <c:v>30 cm depth</c:v>
          </c:tx>
          <c:spPr>
            <a:ln w="19050" cap="rnd">
              <a:solidFill>
                <a:schemeClr val="accent1">
                  <a:tint val="58000"/>
                </a:schemeClr>
              </a:solidFill>
              <a:prstDash val="solid"/>
              <a:round/>
            </a:ln>
            <a:effectLst/>
          </c:spPr>
          <c:marker>
            <c:symbol val="none"/>
          </c:marker>
          <c:xVal>
            <c:numRef>
              <c:f>'[10FFF6MV_SummaryData.xlsx]Fogliata Normalization (%)'!$H$1:$L$1</c:f>
              <c:numCache>
                <c:formatCode>General</c:formatCode>
                <c:ptCount val="5"/>
                <c:pt idx="0">
                  <c:v>3</c:v>
                </c:pt>
                <c:pt idx="1">
                  <c:v>4</c:v>
                </c:pt>
                <c:pt idx="2">
                  <c:v>6</c:v>
                </c:pt>
                <c:pt idx="3">
                  <c:v>8</c:v>
                </c:pt>
                <c:pt idx="4">
                  <c:v>10</c:v>
                </c:pt>
              </c:numCache>
            </c:numRef>
          </c:xVal>
          <c:yVal>
            <c:numRef>
              <c:f>'[10FFF6MV_SummaryData.xlsx]Vassiliev Renormalization (%)'!$B$39:$F$39</c:f>
              <c:numCache>
                <c:formatCode>0.00%</c:formatCode>
                <c:ptCount val="5"/>
                <c:pt idx="0">
                  <c:v>6.6114706692371142E-2</c:v>
                </c:pt>
                <c:pt idx="1">
                  <c:v>6.4211202054244895E-2</c:v>
                </c:pt>
                <c:pt idx="2">
                  <c:v>-2.3575895543867957E-2</c:v>
                </c:pt>
                <c:pt idx="3">
                  <c:v>-8.3072819885009683E-2</c:v>
                </c:pt>
                <c:pt idx="4">
                  <c:v>-0.15860779775680969</c:v>
                </c:pt>
              </c:numCache>
            </c:numRef>
          </c:yVal>
          <c:smooth val="1"/>
          <c:extLst xmlns:c16r2="http://schemas.microsoft.com/office/drawing/2015/06/chart">
            <c:ext xmlns:c16="http://schemas.microsoft.com/office/drawing/2014/chart" uri="{C3380CC4-5D6E-409C-BE32-E72D297353CC}">
              <c16:uniqueId val="{00000003-3705-4E10-A478-928CDB1740AC}"/>
            </c:ext>
          </c:extLst>
        </c:ser>
        <c:dLbls>
          <c:showLegendKey val="0"/>
          <c:showVal val="0"/>
          <c:showCatName val="0"/>
          <c:showSerName val="0"/>
          <c:showPercent val="0"/>
          <c:showBubbleSize val="0"/>
        </c:dLbls>
        <c:axId val="201453792"/>
        <c:axId val="201454352"/>
      </c:scatterChart>
      <c:valAx>
        <c:axId val="2014537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Field Size (cm)</a:t>
                </a:r>
              </a:p>
            </c:rich>
          </c:tx>
          <c:layout>
            <c:manualLayout>
              <c:xMode val="edge"/>
              <c:yMode val="edge"/>
              <c:x val="0.49309577091520151"/>
              <c:y val="0.8190818848373879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01454352"/>
        <c:crosses val="autoZero"/>
        <c:crossBetween val="midCat"/>
      </c:valAx>
      <c:valAx>
        <c:axId val="201454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Percent Difference of FFF Penumbral Width relative to FF Penumbra Width</a:t>
                </a:r>
              </a:p>
            </c:rich>
          </c:tx>
          <c:layout>
            <c:manualLayout>
              <c:xMode val="edge"/>
              <c:yMode val="edge"/>
              <c:x val="1.4489753674187538E-2"/>
              <c:y val="0.1471841567249349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01453792"/>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ysClr val="windowText" lastClr="000000"/>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3E513-02B9-48BB-90B9-CC8E9CF7F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3265</Words>
  <Characters>18616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Bennett</dc:creator>
  <cp:keywords/>
  <dc:description/>
  <cp:lastModifiedBy>Bennett,Laura Christine</cp:lastModifiedBy>
  <cp:revision>2</cp:revision>
  <dcterms:created xsi:type="dcterms:W3CDTF">2016-10-04T16:56:00Z</dcterms:created>
  <dcterms:modified xsi:type="dcterms:W3CDTF">2016-10-04T16:56:00Z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3b435c8f-c111-3418-926f-039cb1109ba4</vt:lpwstr>
  </property>
  <property fmtid="{D5CDD505-2E9C-101B-9397-08002B2CF9AE}" pid="4" name="Mendeley Citation Style_1">
    <vt:lpwstr>http://www.zotero.org/styles/ieee</vt:lpwstr>
  </property>
  <property fmtid="{D5CDD505-2E9C-101B-9397-08002B2CF9AE}" pid="5" name="Mendeley Recent Style Id 0_1">
    <vt:lpwstr>http://www.zotero.org/styles/american-institute-of-physics</vt:lpwstr>
  </property>
  <property fmtid="{D5CDD505-2E9C-101B-9397-08002B2CF9AE}" pid="6" name="Mendeley Recent Style Name 0_1">
    <vt:lpwstr>American Institute of Physics</vt:lpwstr>
  </property>
  <property fmtid="{D5CDD505-2E9C-101B-9397-08002B2CF9AE}" pid="7" name="Mendeley Recent Style Id 1_1">
    <vt:lpwstr>http://www.zotero.org/styles/american-physics-society</vt:lpwstr>
  </property>
  <property fmtid="{D5CDD505-2E9C-101B-9397-08002B2CF9AE}" pid="8" name="Mendeley Recent Style Name 1_1">
    <vt:lpwstr>American Physics Society</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